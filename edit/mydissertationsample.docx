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E0279" w14:textId="77777777" w:rsidR="00101C57" w:rsidRPr="00101C57" w:rsidRDefault="00101C57" w:rsidP="00C9749C">
      <w:pPr>
        <w:pStyle w:val="BodyText"/>
        <w:sectPr w:rsidR="00101C57" w:rsidRPr="00101C57" w:rsidSect="004221B8">
          <w:type w:val="continuous"/>
          <w:pgSz w:w="12240" w:h="15840" w:code="1"/>
          <w:pgMar w:top="1440" w:right="1440" w:bottom="1440" w:left="2160" w:header="720" w:footer="720" w:gutter="0"/>
          <w:cols w:num="2" w:space="720"/>
          <w:docGrid w:linePitch="360"/>
        </w:sectPr>
      </w:pPr>
    </w:p>
    <w:p w14:paraId="55D1D7E3" w14:textId="77777777" w:rsidR="001866BF" w:rsidRDefault="00695F3B" w:rsidP="00695F3B">
      <w:pPr>
        <w:pStyle w:val="Heading1"/>
      </w:pPr>
      <w:bookmarkStart w:id="0" w:name="_Toc475538841"/>
      <w:bookmarkStart w:id="1" w:name="_Toc476584772"/>
      <w:bookmarkStart w:id="2" w:name="_Toc476584911"/>
      <w:r>
        <w:rPr>
          <w:noProof/>
        </w:rPr>
        <mc:AlternateContent>
          <mc:Choice Requires="wps">
            <w:drawing>
              <wp:anchor distT="45720" distB="45720" distL="114300" distR="114300" simplePos="0" relativeHeight="251659264" behindDoc="0" locked="0" layoutInCell="1" allowOverlap="1" wp14:anchorId="04C7445F" wp14:editId="6B96A63C">
                <wp:simplePos x="0" y="0"/>
                <wp:positionH relativeFrom="margin">
                  <wp:posOffset>0</wp:posOffset>
                </wp:positionH>
                <wp:positionV relativeFrom="margin">
                  <wp:posOffset>0</wp:posOffset>
                </wp:positionV>
                <wp:extent cx="5486400" cy="2514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514600"/>
                        </a:xfrm>
                        <a:prstGeom prst="rect">
                          <a:avLst/>
                        </a:prstGeom>
                        <a:solidFill>
                          <a:srgbClr val="FFFFFF"/>
                        </a:solidFill>
                        <a:ln w="9525">
                          <a:noFill/>
                          <a:miter lim="800000"/>
                          <a:headEnd/>
                          <a:tailEnd/>
                        </a:ln>
                      </wps:spPr>
                      <wps:txbx>
                        <w:txbxContent>
                          <w:p w14:paraId="7BF082D7" w14:textId="77777777" w:rsidR="00FA3D26" w:rsidRDefault="00FA3D26" w:rsidP="000B450A">
                            <w:pPr>
                              <w:pStyle w:val="Heading1"/>
                            </w:pPr>
                            <w:bookmarkStart w:id="3" w:name="_Toc475538842"/>
                            <w:bookmarkStart w:id="4" w:name="_Toc476584773"/>
                            <w:bookmarkStart w:id="5" w:name="_Toc476584912"/>
                            <w:r>
                              <w:t xml:space="preserve">Click here and type the title of your thesis. If </w:t>
                            </w:r>
                            <w:r w:rsidRPr="000B450A">
                              <w:t>your</w:t>
                            </w:r>
                            <w:r>
                              <w:t xml:space="preserve"> title runs to two or more lines, keep typing without creating a new paragraph. Don’t move the box that contains this text.</w:t>
                            </w:r>
                            <w:bookmarkEnd w:id="3"/>
                            <w:bookmarkEnd w:id="4"/>
                            <w:bookmarkEnd w:id="5"/>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C7445F" id="_x0000_t202" coordsize="21600,21600" o:spt="202" path="m,l,21600r21600,l21600,xe">
                <v:stroke joinstyle="miter"/>
                <v:path gradientshapeok="t" o:connecttype="rect"/>
              </v:shapetype>
              <v:shape id="Text Box 2" o:spid="_x0000_s1026" type="#_x0000_t202" style="position:absolute;left:0;text-align:left;margin-left:0;margin-top:0;width:6in;height:19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" stroked="f">
                <v:textbox inset="0,0,0,0">
                  <w:txbxContent>
                    <w:p w14:paraId="7BF082D7" w14:textId="77777777" w:rsidR="00FA3D26" w:rsidRDefault="00FA3D26" w:rsidP="000B450A">
                      <w:pPr>
                        <w:pStyle w:val="Heading1"/>
                      </w:pPr>
                      <w:bookmarkStart w:id="6" w:name="_Toc475538842"/>
                      <w:bookmarkStart w:id="7" w:name="_Toc476584773"/>
                      <w:bookmarkStart w:id="8" w:name="_Toc476584912"/>
                      <w:r>
                        <w:t xml:space="preserve">Click here and type the title of your thesis. If </w:t>
                      </w:r>
                      <w:r w:rsidRPr="000B450A">
                        <w:t>your</w:t>
                      </w:r>
                      <w:r>
                        <w:t xml:space="preserve"> title runs to two or more lines, keep typing without creating a new paragraph. Don’t move the box that contains this text.</w:t>
                      </w:r>
                      <w:bookmarkEnd w:id="6"/>
                      <w:bookmarkEnd w:id="7"/>
                      <w:bookmarkEnd w:id="8"/>
                    </w:p>
                  </w:txbxContent>
                </v:textbox>
                <w10:wrap anchorx="margin" anchory="margin"/>
              </v:shape>
            </w:pict>
          </mc:Fallback>
        </mc:AlternateContent>
      </w:r>
      <w:bookmarkEnd w:id="0"/>
      <w:bookmarkEnd w:id="1"/>
      <w:bookmarkEnd w:id="2"/>
    </w:p>
    <w:p w14:paraId="6E540A16" w14:textId="77777777" w:rsidR="00695F3B" w:rsidRPr="001866BF" w:rsidRDefault="00695F3B" w:rsidP="00520566">
      <w:pPr>
        <w:pStyle w:val="Author"/>
      </w:pPr>
      <w:r>
        <w:t>Author</w:t>
      </w:r>
    </w:p>
    <w:p w14:paraId="2913DA0A" w14:textId="77777777" w:rsidR="001866BF" w:rsidRDefault="00A56F55" w:rsidP="00A56F55">
      <w:pPr>
        <w:pStyle w:val="CenteredText"/>
      </w:pPr>
      <w:r>
        <w:t xml:space="preserve">A </w:t>
      </w:r>
      <w:r w:rsidR="001866BF" w:rsidRPr="001866BF">
        <w:t>Thesis in the Field of</w:t>
      </w:r>
      <w:r>
        <w:t xml:space="preserve"> </w:t>
      </w:r>
      <w:sdt>
        <w:sdtPr>
          <w:alias w:val="[Your Field}"/>
          <w:tag w:val="[Your Field}"/>
          <w:id w:val="-1196382539"/>
          <w:placeholder>
            <w:docPart w:val="88FCDBF51FB645CE9A589840FA18A831"/>
          </w:placeholder>
          <w:showingPlcHdr/>
          <w:comboBox>
            <w:listItem w:displayText="Anthropology &amp; Archaeology" w:value="Anthropology &amp; Archaeology"/>
            <w:listItem w:displayText="Bioengineering &amp; Nanotechnology" w:value="Bioengineering &amp; Nanotechnology"/>
            <w:listItem w:displayText="Bioinformatics" w:value="Bioinformatics"/>
            <w:listItem w:displayText="Biology" w:value="Biology"/>
            <w:listItem w:displayText="Biotechnology" w:value="Biotechnology"/>
            <w:listItem w:displayText="Biotechnology Management" w:value="Biotechnology Management"/>
            <w:listItem w:displayText="Clinical Psychology" w:value="Clinical Psychology"/>
            <w:listItem w:displayText="Digital Media Design" w:value="Digital Media Design"/>
            <w:listItem w:displayText="Dramatic Arts" w:value="Dramatic Arts"/>
            <w:listItem w:displayText="English" w:value="English"/>
            <w:listItem w:displayText="Foreign Literature, Language &amp; Culture" w:value="Foreign Literature, Language &amp; Culture"/>
            <w:listItem w:displayText="Government" w:value="Government"/>
            <w:listItem w:displayText="History" w:value="History"/>
            <w:listItem w:displayText="International Relations" w:value="International Relations"/>
            <w:listItem w:displayText="Legal Studies" w:value="Legal Studies"/>
            <w:listItem w:displayText="Literature &amp; Creative Writing" w:value="Literature &amp; Creative Writing"/>
            <w:listItem w:displayText="Mathematics for Teaching" w:value="Mathematics for Teaching"/>
            <w:listItem w:displayText="Middle Eastern Studies" w:value="Middle Eastern Studies"/>
            <w:listItem w:displayText="Psychology" w:value="Psychology"/>
            <w:listItem w:displayText="Religion" w:value="Religion"/>
            <w:listItem w:displayText="Software Engineering" w:value="Software Engineering"/>
            <w:listItem w:displayText="Sustainability" w:value="Sustainability"/>
            <w:listItem w:displayText="Visual Arts" w:value="Visual Arts"/>
            <w:listItem w:displayText="All other fields" w:value="All other fields"/>
          </w:comboBox>
        </w:sdtPr>
        <w:sdtEndPr/>
        <w:sdtContent>
          <w:r w:rsidR="008A2E75">
            <w:rPr>
              <w:rStyle w:val="PlaceholderText"/>
            </w:rPr>
            <w:t>[Your Field]</w:t>
          </w:r>
        </w:sdtContent>
      </w:sdt>
    </w:p>
    <w:p w14:paraId="79A088C5" w14:textId="77777777" w:rsidR="00A56F55" w:rsidRPr="00A56F55" w:rsidRDefault="00A56F55" w:rsidP="00A56F55">
      <w:pPr>
        <w:pStyle w:val="CenteredText"/>
      </w:pPr>
      <w:r>
        <w:t xml:space="preserve">for the Degree of </w:t>
      </w:r>
      <w:r w:rsidR="00F650D9">
        <w:t>Master of Liberal Arts in Extension Studies</w:t>
      </w:r>
    </w:p>
    <w:p w14:paraId="1EABF749" w14:textId="77777777" w:rsidR="001866BF" w:rsidRPr="001866BF" w:rsidRDefault="001866BF" w:rsidP="00A56F55">
      <w:pPr>
        <w:pStyle w:val="Month-Year"/>
        <w:spacing w:before="960"/>
      </w:pPr>
      <w:r w:rsidRPr="001866BF">
        <w:t>Harvard University</w:t>
      </w:r>
    </w:p>
    <w:p w14:paraId="463A7FF7" w14:textId="77777777" w:rsidR="009470A5" w:rsidRDefault="00996286" w:rsidP="009470A5">
      <w:pPr>
        <w:pStyle w:val="Month-Year"/>
      </w:pPr>
      <w:sdt>
        <w:sdtPr>
          <w:alias w:val="Month of Graduation"/>
          <w:tag w:val="Month of Graduation"/>
          <w:id w:val="1386453598"/>
          <w:placeholder>
            <w:docPart w:val="7CED07A69D484BA6846BCBECC6E7D356"/>
          </w:placeholder>
          <w:showingPlcHdr/>
          <w:comboBox>
            <w:listItem w:displayText="March" w:value="March"/>
            <w:listItem w:displayText="May" w:value="May"/>
            <w:listItem w:displayText="November" w:value="November"/>
          </w:comboBox>
        </w:sdtPr>
        <w:sdtEndPr/>
        <w:sdtContent>
          <w:r w:rsidR="008130F3">
            <w:rPr>
              <w:rStyle w:val="PlaceholderText"/>
            </w:rPr>
            <w:t>[</w:t>
          </w:r>
          <w:r w:rsidR="008A2E75">
            <w:rPr>
              <w:rStyle w:val="PlaceholderText"/>
            </w:rPr>
            <w:t>Month of Graduation]</w:t>
          </w:r>
        </w:sdtContent>
      </w:sdt>
      <w:r w:rsidR="001866BF" w:rsidRPr="001866BF">
        <w:t xml:space="preserve"> </w:t>
      </w:r>
      <w:sdt>
        <w:sdtPr>
          <w:alias w:val="Year"/>
          <w:tag w:val="Year"/>
          <w:id w:val="-547690636"/>
          <w:placeholder>
            <w:docPart w:val="B4A6363FC8704ED0A5F4D60B85B221CF"/>
          </w:placeholder>
          <w:showingPlcHdr/>
          <w:comboBox>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comboBox>
        </w:sdtPr>
        <w:sdtEndPr/>
        <w:sdtContent>
          <w:r w:rsidR="008A2E75">
            <w:rPr>
              <w:rStyle w:val="PlaceholderText"/>
            </w:rPr>
            <w:t>[Year]</w:t>
          </w:r>
        </w:sdtContent>
      </w:sdt>
    </w:p>
    <w:p w14:paraId="4D4BF568" w14:textId="77777777" w:rsidR="009470A5" w:rsidRDefault="009470A5" w:rsidP="009470A5">
      <w:pPr>
        <w:pStyle w:val="Month-Year"/>
        <w:sectPr w:rsidR="009470A5" w:rsidSect="00C86303">
          <w:pgSz w:w="12240" w:h="15840"/>
          <w:pgMar w:top="1440" w:right="1440" w:bottom="1440" w:left="2160" w:header="720" w:footer="720" w:gutter="0"/>
          <w:pgNumType w:start="1"/>
          <w:cols w:space="720"/>
          <w:titlePg/>
          <w:docGrid w:linePitch="360"/>
        </w:sectPr>
      </w:pPr>
    </w:p>
    <w:p w14:paraId="761265FA" w14:textId="77777777" w:rsidR="00020929" w:rsidRDefault="00A56F55" w:rsidP="00F701BD">
      <w:pPr>
        <w:pStyle w:val="Copyright"/>
        <w:sectPr w:rsidR="00020929" w:rsidSect="00C86303">
          <w:pgSz w:w="12240" w:h="15840"/>
          <w:pgMar w:top="1440" w:right="1440" w:bottom="720" w:left="2160" w:header="720" w:footer="720" w:gutter="0"/>
          <w:cols w:space="720"/>
          <w:titlePg/>
          <w:docGrid w:linePitch="360"/>
        </w:sectPr>
      </w:pPr>
      <w:r>
        <w:t>Copyright 20XX [Author’s Name]</w:t>
      </w:r>
    </w:p>
    <w:p w14:paraId="3ADF27CC" w14:textId="77777777" w:rsidR="00B578D5" w:rsidRDefault="00B578D5" w:rsidP="0052526C">
      <w:pPr>
        <w:pStyle w:val="No-TOC-Heading"/>
      </w:pPr>
      <w:bookmarkStart w:id="9" w:name="_Toc475538843"/>
      <w:r>
        <w:t>Abstract</w:t>
      </w:r>
      <w:bookmarkEnd w:id="9"/>
    </w:p>
    <w:p w14:paraId="1E06A03E" w14:textId="77777777" w:rsidR="00273891" w:rsidRDefault="00273891" w:rsidP="003A1803">
      <w:pPr>
        <w:pStyle w:val="BodyText"/>
      </w:pPr>
      <w:r>
        <w:t xml:space="preserve">To insert Abstract text here, select this text and then either type the text you wish to use or paste text from another document, being </w:t>
      </w:r>
      <w:r w:rsidRPr="003A1803">
        <w:t>sure</w:t>
      </w:r>
      <w:r>
        <w:t xml:space="preserve"> to keep the text only and not the formatting from the previous document. To keep text only, choose Paste, and then from the drop-down box that will appear, choose the Keep Text Only option on the right, with the icon of a clipboard and the letter A.</w:t>
      </w:r>
    </w:p>
    <w:p w14:paraId="7F3E29E9" w14:textId="77777777" w:rsidR="004F288B" w:rsidRDefault="004F288B" w:rsidP="003A1803">
      <w:pPr>
        <w:pStyle w:val="BodyText"/>
        <w:sectPr w:rsidR="004F288B" w:rsidSect="00372689">
          <w:pgSz w:w="12240" w:h="15840"/>
          <w:pgMar w:top="1440" w:right="1440" w:bottom="1440" w:left="2160" w:header="720" w:footer="720" w:gutter="0"/>
          <w:cols w:space="720"/>
          <w:docGrid w:linePitch="360"/>
        </w:sectPr>
      </w:pPr>
    </w:p>
    <w:p w14:paraId="0EDAC31D" w14:textId="77777777" w:rsidR="00EA5888" w:rsidRDefault="00EA5888" w:rsidP="00EA5888">
      <w:pPr>
        <w:pStyle w:val="Heading2"/>
      </w:pPr>
      <w:bookmarkStart w:id="10" w:name="_Toc479168286"/>
      <w:r>
        <w:t xml:space="preserve">Frontispiece </w:t>
      </w:r>
      <w:r w:rsidR="00675BCD">
        <w:t>(optional)</w:t>
      </w:r>
      <w:bookmarkEnd w:id="10"/>
    </w:p>
    <w:p w14:paraId="797BDF90" w14:textId="77777777" w:rsidR="00273891" w:rsidRDefault="00273891" w:rsidP="003A1803">
      <w:pPr>
        <w:pStyle w:val="BodyText"/>
      </w:pPr>
      <w:r>
        <w:t xml:space="preserve">To insert Frontispiece </w:t>
      </w:r>
      <w:r w:rsidR="00372689">
        <w:t>image</w:t>
      </w:r>
      <w:r>
        <w:t xml:space="preserve"> here, select this</w:t>
      </w:r>
      <w:r w:rsidR="00372689">
        <w:t xml:space="preserve"> text and choose Pictures on the Insert tab of the ribbon</w:t>
      </w:r>
      <w:r>
        <w:t>. If using the Frontispiece, please delete the word “(optional)” from the header above.</w:t>
      </w:r>
    </w:p>
    <w:p w14:paraId="203C81B7" w14:textId="77777777" w:rsidR="00EA5888" w:rsidRDefault="00F50408" w:rsidP="003A1803">
      <w:pPr>
        <w:pStyle w:val="BodyText"/>
        <w:sectPr w:rsidR="00EA5888" w:rsidSect="00C86303">
          <w:footerReference w:type="default" r:id="rId9"/>
          <w:headerReference w:type="first" r:id="rId10"/>
          <w:pgSz w:w="12240" w:h="15840"/>
          <w:pgMar w:top="1440" w:right="1440" w:bottom="1440" w:left="2160" w:header="720" w:footer="720" w:gutter="0"/>
          <w:pgNumType w:fmt="lowerRoman"/>
          <w:cols w:space="720"/>
          <w:docGrid w:linePitch="360"/>
        </w:sectPr>
      </w:pPr>
      <w:r>
        <w:t xml:space="preserve">To delete </w:t>
      </w:r>
      <w:r w:rsidR="00273891">
        <w:t>this or any other</w:t>
      </w:r>
      <w:r w:rsidR="000C5C7C">
        <w:t xml:space="preserve"> unwanted </w:t>
      </w:r>
      <w:r>
        <w:t xml:space="preserve">section, select it in its entirety, including the title and the Section Break, and press Backspace or Delete. To see the Section Break, show formatting symbols by clicking the </w:t>
      </w:r>
      <w:r w:rsidRPr="00F50408">
        <w:t>¶</w:t>
      </w:r>
      <w:r>
        <w:t xml:space="preserve"> button in the Paragraph section of the Home ribbon, or by pressing Ctrl+Shift+8. Repeat the command to hide them again.</w:t>
      </w:r>
      <w:r w:rsidR="00E55E34">
        <w:t xml:space="preserve"> Failure to delete the Section Break along with the text will result in a superfluous blank page; accidentally deleting a Section Break you didn’t intend to will remove the page break between sections.</w:t>
      </w:r>
    </w:p>
    <w:p w14:paraId="087143F6" w14:textId="4E1062B4" w:rsidR="0097641F" w:rsidRDefault="0097641F" w:rsidP="00EA5888">
      <w:pPr>
        <w:pStyle w:val="Heading2"/>
      </w:pPr>
      <w:bookmarkStart w:id="11" w:name="_Toc479168287"/>
      <w:r>
        <w:t>This is a test heading</w:t>
      </w:r>
    </w:p>
    <w:p w14:paraId="4C48FA42" w14:textId="2F2A64FF" w:rsidR="00EA5888" w:rsidRDefault="00EA5888" w:rsidP="00EA5888">
      <w:pPr>
        <w:pStyle w:val="Heading2"/>
      </w:pPr>
      <w:r>
        <w:t>Author’s Biographical Sketch</w:t>
      </w:r>
      <w:r w:rsidR="00675BCD">
        <w:t xml:space="preserve"> (optional)</w:t>
      </w:r>
      <w:bookmarkEnd w:id="11"/>
    </w:p>
    <w:p w14:paraId="278677AD" w14:textId="6FFD2130" w:rsidR="0097641F" w:rsidRPr="0097641F" w:rsidRDefault="0097641F" w:rsidP="0097641F">
      <w:r>
        <w:t>This is something I am currently working on.  I like writing in this way because it only keeps a certain amount of information on screen.</w:t>
      </w:r>
      <w:ins w:id="12" w:author="Gerard Said" w:date="2021-03-02T15:30:00Z">
        <w:r w:rsidR="00421B6E">
          <w:t xml:space="preserve"> That way I can type whatever I want</w:t>
        </w:r>
      </w:ins>
      <w:r>
        <w:t xml:space="preserve"> </w:t>
      </w:r>
    </w:p>
    <w:p w14:paraId="1FC8262D" w14:textId="6CA9E8A9" w:rsidR="00EA5888" w:rsidRDefault="00EA5888" w:rsidP="003A1803">
      <w:pPr>
        <w:pStyle w:val="BodyText"/>
        <w:sectPr w:rsidR="00EA5888" w:rsidSect="00C86303">
          <w:headerReference w:type="first" r:id="rId11"/>
          <w:pgSz w:w="12240" w:h="15840"/>
          <w:pgMar w:top="1440" w:right="1440" w:bottom="1440" w:left="2160" w:header="720" w:footer="720" w:gutter="0"/>
          <w:pgNumType w:fmt="lowerRoman"/>
          <w:cols w:space="720"/>
          <w:docGrid w:linePitch="360"/>
        </w:sectPr>
      </w:pPr>
    </w:p>
    <w:p w14:paraId="5C6D4D16" w14:textId="77777777" w:rsidR="00EA5888" w:rsidRDefault="00EA5888" w:rsidP="00EA5888">
      <w:pPr>
        <w:pStyle w:val="Heading2"/>
      </w:pPr>
      <w:bookmarkStart w:id="13" w:name="_Toc479168288"/>
      <w:r>
        <w:t>Dedicatio</w:t>
      </w:r>
      <w:r w:rsidR="00BE2997">
        <w:t>n</w:t>
      </w:r>
      <w:r w:rsidR="00EE59BF">
        <w:t xml:space="preserve"> (optional)</w:t>
      </w:r>
      <w:bookmarkEnd w:id="13"/>
    </w:p>
    <w:p w14:paraId="68331C6E" w14:textId="77777777" w:rsidR="00273891" w:rsidRDefault="00273891" w:rsidP="003A1803">
      <w:pPr>
        <w:pStyle w:val="BodyText"/>
      </w:pPr>
      <w:r>
        <w:t>To insert Dedication text here, select this text and then either type the text you wish to use or paste text from another document, being sure to keep the text only and not the formatting from the previous document. To keep text only, choose Paste, and then from the drop-down box that will appear, choose the Keep Text Only option on the right, with the icon of a clipboard and the letter A.</w:t>
      </w:r>
      <w:r w:rsidRPr="00273891">
        <w:t xml:space="preserve"> </w:t>
      </w:r>
      <w:r>
        <w:t>If using the Dedication, please delete the word “(optional)” from the header above.</w:t>
      </w:r>
    </w:p>
    <w:p w14:paraId="0BD6A731" w14:textId="77777777" w:rsidR="00EA5888" w:rsidRDefault="00273891" w:rsidP="003A1803">
      <w:pPr>
        <w:pStyle w:val="BodyText"/>
        <w:sectPr w:rsidR="00EA5888" w:rsidSect="00C86303">
          <w:headerReference w:type="first" r:id="rId12"/>
          <w:pgSz w:w="12240" w:h="15840"/>
          <w:pgMar w:top="1440" w:right="1440" w:bottom="1440" w:left="2160" w:header="720" w:footer="720" w:gutter="0"/>
          <w:pgNumType w:fmt="lowerRoman"/>
          <w:cols w:space="720"/>
          <w:docGrid w:linePitch="360"/>
        </w:sectPr>
      </w:pPr>
      <w:r>
        <w:t xml:space="preserve">To delete this or any other unwanted section, select it in its entirety, including the title and the Section Break, and press Backspace or Delete. To see the Section Break, show formatting symbols by clicking the </w:t>
      </w:r>
      <w:r w:rsidRPr="00F50408">
        <w:t>¶</w:t>
      </w:r>
      <w:r>
        <w:t xml:space="preserve"> button in the Paragraph section of the Home ribbon, or by pressing Ctrl+Shift+8. Repeat the command to hide them again. Failure to delete the Section Break along with the text will result in a superfluous blank page; accidentally deleting a Section Break you didn’t intend to will remove the page break between sections.</w:t>
      </w:r>
    </w:p>
    <w:p w14:paraId="44D8C69C" w14:textId="77777777" w:rsidR="00335EE6" w:rsidRDefault="00B578D5" w:rsidP="00EE6F8E">
      <w:pPr>
        <w:pStyle w:val="Heading2"/>
      </w:pPr>
      <w:bookmarkStart w:id="14" w:name="_Toc479168289"/>
      <w:r>
        <w:t>Acknowledgments</w:t>
      </w:r>
      <w:r w:rsidR="00675BCD">
        <w:t xml:space="preserve"> (optional)</w:t>
      </w:r>
      <w:bookmarkEnd w:id="14"/>
    </w:p>
    <w:p w14:paraId="4B483745" w14:textId="77777777" w:rsidR="00273891" w:rsidRDefault="00273891" w:rsidP="003A1803">
      <w:pPr>
        <w:pStyle w:val="BodyText"/>
      </w:pPr>
      <w:r>
        <w:t>To insert Frontispiece text here, select this text and then either type the text you wish to use or paste text from another document, being sure to keep the text only and not the formatting from the previous document. To keep text only, choose Paste, and then from the drop-down box that will appear, choose the Keep Text Only option on the right, with the icon of a clipboard and the letter A. If using the Acknowledgments section, please delete the word “(optional)” from the header above. Note: if you are acknowledging only one person, please change the title above to read “Acknowledgment.”</w:t>
      </w:r>
    </w:p>
    <w:p w14:paraId="2C7D41C9" w14:textId="77777777" w:rsidR="004F288B" w:rsidRDefault="00273891" w:rsidP="003A1803">
      <w:pPr>
        <w:pStyle w:val="BodyText"/>
        <w:sectPr w:rsidR="004F288B" w:rsidSect="00C86303">
          <w:headerReference w:type="first" r:id="rId13"/>
          <w:pgSz w:w="12240" w:h="15840"/>
          <w:pgMar w:top="1440" w:right="1440" w:bottom="1440" w:left="2160" w:header="720" w:footer="720" w:gutter="0"/>
          <w:pgNumType w:fmt="lowerRoman"/>
          <w:cols w:space="720"/>
          <w:docGrid w:linePitch="360"/>
        </w:sectPr>
      </w:pPr>
      <w:r>
        <w:t xml:space="preserve">To delete this or any other unwanted section, select it in its entirety, including the title and the Section Break, and press Backspace or Delete. To see the Section Break, show formatting symbols by clicking the </w:t>
      </w:r>
      <w:r w:rsidRPr="00F50408">
        <w:t>¶</w:t>
      </w:r>
      <w:r>
        <w:t xml:space="preserve"> button in the Paragraph section of the Home ribbon, or by pressing Ctrl+Shift+8. Repeat the command to hide them again. Failure to delete the Section Break along with the text will result in a superfluous blank page; accidentally deleting a Section Break you didn’t intend to will remove the page break between sections.</w:t>
      </w:r>
    </w:p>
    <w:p w14:paraId="5C518F30" w14:textId="77777777" w:rsidR="00B578D5" w:rsidRDefault="00B578D5" w:rsidP="005E2618">
      <w:pPr>
        <w:pStyle w:val="No-TOC-Heading"/>
      </w:pPr>
      <w:bookmarkStart w:id="15" w:name="_Toc475538848"/>
      <w:r w:rsidRPr="00B578D5">
        <w:t xml:space="preserve">Table of </w:t>
      </w:r>
      <w:commentRangeStart w:id="16"/>
      <w:r w:rsidRPr="00B578D5">
        <w:t>Contents</w:t>
      </w:r>
      <w:commentRangeEnd w:id="16"/>
      <w:r w:rsidR="001A5905">
        <w:rPr>
          <w:rStyle w:val="CommentReference"/>
          <w:rFonts w:eastAsiaTheme="minorHAnsi" w:cs="Times New Roman"/>
        </w:rPr>
        <w:commentReference w:id="16"/>
      </w:r>
      <w:bookmarkEnd w:id="15"/>
    </w:p>
    <w:p w14:paraId="3FEF161B" w14:textId="77777777" w:rsidR="00120E6E" w:rsidRDefault="00DE7FA4">
      <w:pPr>
        <w:pStyle w:val="TOC1"/>
        <w:rPr>
          <w:rFonts w:asciiTheme="minorHAnsi" w:eastAsiaTheme="minorEastAsia" w:hAnsiTheme="minorHAnsi" w:cstheme="minorBidi"/>
          <w:noProof/>
        </w:rPr>
      </w:pPr>
      <w:r>
        <w:fldChar w:fldCharType="begin"/>
      </w:r>
      <w:r>
        <w:instrText xml:space="preserve"> TOC \t "Heading 2,1,Heading 3,2,Heading 4,3,Heading 5,4" </w:instrText>
      </w:r>
      <w:r>
        <w:fldChar w:fldCharType="separate"/>
      </w:r>
      <w:r w:rsidR="00120E6E">
        <w:rPr>
          <w:noProof/>
        </w:rPr>
        <w:t>Frontispiece (optional)</w:t>
      </w:r>
      <w:r w:rsidR="00120E6E">
        <w:rPr>
          <w:noProof/>
        </w:rPr>
        <w:tab/>
      </w:r>
      <w:r w:rsidR="00120E6E">
        <w:rPr>
          <w:noProof/>
        </w:rPr>
        <w:fldChar w:fldCharType="begin"/>
      </w:r>
      <w:r w:rsidR="00120E6E">
        <w:rPr>
          <w:noProof/>
        </w:rPr>
        <w:instrText xml:space="preserve"> PAGEREF _Toc479168286 \h </w:instrText>
      </w:r>
      <w:r w:rsidR="00120E6E">
        <w:rPr>
          <w:noProof/>
        </w:rPr>
      </w:r>
      <w:r w:rsidR="00120E6E">
        <w:rPr>
          <w:noProof/>
        </w:rPr>
        <w:fldChar w:fldCharType="separate"/>
      </w:r>
      <w:r w:rsidR="00120E6E">
        <w:rPr>
          <w:noProof/>
        </w:rPr>
        <w:t>iv</w:t>
      </w:r>
      <w:r w:rsidR="00120E6E">
        <w:rPr>
          <w:noProof/>
        </w:rPr>
        <w:fldChar w:fldCharType="end"/>
      </w:r>
    </w:p>
    <w:p w14:paraId="522FD257" w14:textId="77777777" w:rsidR="00120E6E" w:rsidRDefault="00120E6E">
      <w:pPr>
        <w:pStyle w:val="TOC1"/>
        <w:rPr>
          <w:rFonts w:asciiTheme="minorHAnsi" w:eastAsiaTheme="minorEastAsia" w:hAnsiTheme="minorHAnsi" w:cstheme="minorBidi"/>
          <w:noProof/>
        </w:rPr>
      </w:pPr>
      <w:r>
        <w:rPr>
          <w:noProof/>
        </w:rPr>
        <w:t>Author’s Biographical Sketch (optional)</w:t>
      </w:r>
      <w:r>
        <w:rPr>
          <w:noProof/>
        </w:rPr>
        <w:tab/>
      </w:r>
      <w:r>
        <w:rPr>
          <w:noProof/>
        </w:rPr>
        <w:fldChar w:fldCharType="begin"/>
      </w:r>
      <w:r>
        <w:rPr>
          <w:noProof/>
        </w:rPr>
        <w:instrText xml:space="preserve"> PAGEREF _Toc479168287 \h </w:instrText>
      </w:r>
      <w:r>
        <w:rPr>
          <w:noProof/>
        </w:rPr>
      </w:r>
      <w:r>
        <w:rPr>
          <w:noProof/>
        </w:rPr>
        <w:fldChar w:fldCharType="separate"/>
      </w:r>
      <w:r>
        <w:rPr>
          <w:noProof/>
        </w:rPr>
        <w:t>v</w:t>
      </w:r>
      <w:r>
        <w:rPr>
          <w:noProof/>
        </w:rPr>
        <w:fldChar w:fldCharType="end"/>
      </w:r>
    </w:p>
    <w:p w14:paraId="0FA526DB" w14:textId="77777777" w:rsidR="00120E6E" w:rsidRDefault="00120E6E">
      <w:pPr>
        <w:pStyle w:val="TOC1"/>
        <w:rPr>
          <w:rFonts w:asciiTheme="minorHAnsi" w:eastAsiaTheme="minorEastAsia" w:hAnsiTheme="minorHAnsi" w:cstheme="minorBidi"/>
          <w:noProof/>
        </w:rPr>
      </w:pPr>
      <w:r>
        <w:rPr>
          <w:noProof/>
        </w:rPr>
        <w:t>Dedication (optional)</w:t>
      </w:r>
      <w:r>
        <w:rPr>
          <w:noProof/>
        </w:rPr>
        <w:tab/>
      </w:r>
      <w:r>
        <w:rPr>
          <w:noProof/>
        </w:rPr>
        <w:fldChar w:fldCharType="begin"/>
      </w:r>
      <w:r>
        <w:rPr>
          <w:noProof/>
        </w:rPr>
        <w:instrText xml:space="preserve"> PAGEREF _Toc479168288 \h </w:instrText>
      </w:r>
      <w:r>
        <w:rPr>
          <w:noProof/>
        </w:rPr>
      </w:r>
      <w:r>
        <w:rPr>
          <w:noProof/>
        </w:rPr>
        <w:fldChar w:fldCharType="separate"/>
      </w:r>
      <w:r>
        <w:rPr>
          <w:noProof/>
        </w:rPr>
        <w:t>vi</w:t>
      </w:r>
      <w:r>
        <w:rPr>
          <w:noProof/>
        </w:rPr>
        <w:fldChar w:fldCharType="end"/>
      </w:r>
    </w:p>
    <w:p w14:paraId="4DD04B77" w14:textId="77777777" w:rsidR="00120E6E" w:rsidRDefault="00120E6E">
      <w:pPr>
        <w:pStyle w:val="TOC1"/>
        <w:rPr>
          <w:rFonts w:asciiTheme="minorHAnsi" w:eastAsiaTheme="minorEastAsia" w:hAnsiTheme="minorHAnsi" w:cstheme="minorBidi"/>
          <w:noProof/>
        </w:rPr>
      </w:pPr>
      <w:r>
        <w:rPr>
          <w:noProof/>
        </w:rPr>
        <w:t>Acknowledgments (optional)</w:t>
      </w:r>
      <w:r>
        <w:rPr>
          <w:noProof/>
        </w:rPr>
        <w:tab/>
      </w:r>
      <w:r>
        <w:rPr>
          <w:noProof/>
        </w:rPr>
        <w:fldChar w:fldCharType="begin"/>
      </w:r>
      <w:r>
        <w:rPr>
          <w:noProof/>
        </w:rPr>
        <w:instrText xml:space="preserve"> PAGEREF _Toc479168289 \h </w:instrText>
      </w:r>
      <w:r>
        <w:rPr>
          <w:noProof/>
        </w:rPr>
      </w:r>
      <w:r>
        <w:rPr>
          <w:noProof/>
        </w:rPr>
        <w:fldChar w:fldCharType="separate"/>
      </w:r>
      <w:r>
        <w:rPr>
          <w:noProof/>
        </w:rPr>
        <w:t>vii</w:t>
      </w:r>
      <w:r>
        <w:rPr>
          <w:noProof/>
        </w:rPr>
        <w:fldChar w:fldCharType="end"/>
      </w:r>
    </w:p>
    <w:p w14:paraId="4AEBFF01" w14:textId="77777777" w:rsidR="00120E6E" w:rsidRDefault="00120E6E">
      <w:pPr>
        <w:pStyle w:val="TOC1"/>
        <w:rPr>
          <w:rFonts w:asciiTheme="minorHAnsi" w:eastAsiaTheme="minorEastAsia" w:hAnsiTheme="minorHAnsi" w:cstheme="minorBidi"/>
          <w:noProof/>
        </w:rPr>
      </w:pPr>
      <w:r>
        <w:rPr>
          <w:noProof/>
        </w:rPr>
        <w:t>List of Tables (optional)</w:t>
      </w:r>
      <w:r>
        <w:rPr>
          <w:noProof/>
        </w:rPr>
        <w:tab/>
      </w:r>
      <w:r>
        <w:rPr>
          <w:noProof/>
        </w:rPr>
        <w:fldChar w:fldCharType="begin"/>
      </w:r>
      <w:r>
        <w:rPr>
          <w:noProof/>
        </w:rPr>
        <w:instrText xml:space="preserve"> PAGEREF _Toc479168290 \h </w:instrText>
      </w:r>
      <w:r>
        <w:rPr>
          <w:noProof/>
        </w:rPr>
      </w:r>
      <w:r>
        <w:rPr>
          <w:noProof/>
        </w:rPr>
        <w:fldChar w:fldCharType="separate"/>
      </w:r>
      <w:r>
        <w:rPr>
          <w:noProof/>
        </w:rPr>
        <w:t>x</w:t>
      </w:r>
      <w:r>
        <w:rPr>
          <w:noProof/>
        </w:rPr>
        <w:fldChar w:fldCharType="end"/>
      </w:r>
    </w:p>
    <w:p w14:paraId="5AA29CFB" w14:textId="77777777" w:rsidR="00120E6E" w:rsidRDefault="00120E6E">
      <w:pPr>
        <w:pStyle w:val="TOC1"/>
        <w:rPr>
          <w:rFonts w:asciiTheme="minorHAnsi" w:eastAsiaTheme="minorEastAsia" w:hAnsiTheme="minorHAnsi" w:cstheme="minorBidi"/>
          <w:noProof/>
        </w:rPr>
      </w:pPr>
      <w:r>
        <w:rPr>
          <w:noProof/>
        </w:rPr>
        <w:t>List of Figures (optional)</w:t>
      </w:r>
      <w:r>
        <w:rPr>
          <w:noProof/>
        </w:rPr>
        <w:tab/>
      </w:r>
      <w:r>
        <w:rPr>
          <w:noProof/>
        </w:rPr>
        <w:fldChar w:fldCharType="begin"/>
      </w:r>
      <w:r>
        <w:rPr>
          <w:noProof/>
        </w:rPr>
        <w:instrText xml:space="preserve"> PAGEREF _Toc479168291 \h </w:instrText>
      </w:r>
      <w:r>
        <w:rPr>
          <w:noProof/>
        </w:rPr>
      </w:r>
      <w:r>
        <w:rPr>
          <w:noProof/>
        </w:rPr>
        <w:fldChar w:fldCharType="separate"/>
      </w:r>
      <w:r>
        <w:rPr>
          <w:noProof/>
        </w:rPr>
        <w:t>xi</w:t>
      </w:r>
      <w:r>
        <w:rPr>
          <w:noProof/>
        </w:rPr>
        <w:fldChar w:fldCharType="end"/>
      </w:r>
    </w:p>
    <w:p w14:paraId="2B6D3E4C" w14:textId="77777777" w:rsidR="00120E6E" w:rsidRDefault="00120E6E">
      <w:pPr>
        <w:pStyle w:val="TOC1"/>
        <w:rPr>
          <w:rFonts w:asciiTheme="minorHAnsi" w:eastAsiaTheme="minorEastAsia" w:hAnsiTheme="minorHAnsi" w:cstheme="minorBidi"/>
          <w:noProof/>
        </w:rPr>
      </w:pPr>
      <w:r>
        <w:rPr>
          <w:noProof/>
        </w:rPr>
        <w:t>Chapter I. About Chapters</w:t>
      </w:r>
      <w:r>
        <w:rPr>
          <w:noProof/>
        </w:rPr>
        <w:tab/>
      </w:r>
      <w:r>
        <w:rPr>
          <w:noProof/>
        </w:rPr>
        <w:fldChar w:fldCharType="begin"/>
      </w:r>
      <w:r>
        <w:rPr>
          <w:noProof/>
        </w:rPr>
        <w:instrText xml:space="preserve"> PAGEREF _Toc479168292 \h </w:instrText>
      </w:r>
      <w:r>
        <w:rPr>
          <w:noProof/>
        </w:rPr>
      </w:r>
      <w:r>
        <w:rPr>
          <w:noProof/>
        </w:rPr>
        <w:fldChar w:fldCharType="separate"/>
      </w:r>
      <w:r>
        <w:rPr>
          <w:noProof/>
        </w:rPr>
        <w:t>1</w:t>
      </w:r>
      <w:r>
        <w:rPr>
          <w:noProof/>
        </w:rPr>
        <w:fldChar w:fldCharType="end"/>
      </w:r>
    </w:p>
    <w:p w14:paraId="18FBBFC8" w14:textId="77777777" w:rsidR="00120E6E" w:rsidRDefault="00120E6E">
      <w:pPr>
        <w:pStyle w:val="TOC1"/>
        <w:rPr>
          <w:rFonts w:asciiTheme="minorHAnsi" w:eastAsiaTheme="minorEastAsia" w:hAnsiTheme="minorHAnsi" w:cstheme="minorBidi"/>
          <w:noProof/>
        </w:rPr>
      </w:pPr>
      <w:r>
        <w:rPr>
          <w:noProof/>
        </w:rPr>
        <w:t>Chapter II. Chapter Styles</w:t>
      </w:r>
      <w:r>
        <w:rPr>
          <w:noProof/>
        </w:rPr>
        <w:tab/>
      </w:r>
      <w:r>
        <w:rPr>
          <w:noProof/>
        </w:rPr>
        <w:fldChar w:fldCharType="begin"/>
      </w:r>
      <w:r>
        <w:rPr>
          <w:noProof/>
        </w:rPr>
        <w:instrText xml:space="preserve"> PAGEREF _Toc479168293 \h </w:instrText>
      </w:r>
      <w:r>
        <w:rPr>
          <w:noProof/>
        </w:rPr>
      </w:r>
      <w:r>
        <w:rPr>
          <w:noProof/>
        </w:rPr>
        <w:fldChar w:fldCharType="separate"/>
      </w:r>
      <w:r>
        <w:rPr>
          <w:noProof/>
        </w:rPr>
        <w:t>2</w:t>
      </w:r>
      <w:r>
        <w:rPr>
          <w:noProof/>
        </w:rPr>
        <w:fldChar w:fldCharType="end"/>
      </w:r>
    </w:p>
    <w:p w14:paraId="0CF90ACA" w14:textId="77777777" w:rsidR="00120E6E" w:rsidRDefault="00120E6E">
      <w:pPr>
        <w:pStyle w:val="TOC2"/>
        <w:rPr>
          <w:rFonts w:asciiTheme="minorHAnsi" w:eastAsiaTheme="minorEastAsia" w:hAnsiTheme="minorHAnsi" w:cstheme="minorBidi"/>
          <w:noProof/>
        </w:rPr>
      </w:pPr>
      <w:r>
        <w:rPr>
          <w:noProof/>
        </w:rPr>
        <w:t>Heading 3, SectionTitle/A-Head</w:t>
      </w:r>
      <w:r>
        <w:rPr>
          <w:noProof/>
        </w:rPr>
        <w:tab/>
      </w:r>
      <w:r>
        <w:rPr>
          <w:noProof/>
        </w:rPr>
        <w:fldChar w:fldCharType="begin"/>
      </w:r>
      <w:r>
        <w:rPr>
          <w:noProof/>
        </w:rPr>
        <w:instrText xml:space="preserve"> PAGEREF _Toc479168294 \h </w:instrText>
      </w:r>
      <w:r>
        <w:rPr>
          <w:noProof/>
        </w:rPr>
      </w:r>
      <w:r>
        <w:rPr>
          <w:noProof/>
        </w:rPr>
        <w:fldChar w:fldCharType="separate"/>
      </w:r>
      <w:r>
        <w:rPr>
          <w:noProof/>
        </w:rPr>
        <w:t>2</w:t>
      </w:r>
      <w:r>
        <w:rPr>
          <w:noProof/>
        </w:rPr>
        <w:fldChar w:fldCharType="end"/>
      </w:r>
    </w:p>
    <w:p w14:paraId="491FA486" w14:textId="77777777" w:rsidR="00120E6E" w:rsidRDefault="00120E6E">
      <w:pPr>
        <w:pStyle w:val="TOC3"/>
        <w:rPr>
          <w:rFonts w:asciiTheme="minorHAnsi" w:eastAsiaTheme="minorEastAsia" w:hAnsiTheme="minorHAnsi" w:cstheme="minorBidi"/>
          <w:noProof/>
        </w:rPr>
      </w:pPr>
      <w:r>
        <w:rPr>
          <w:noProof/>
        </w:rPr>
        <w:t>Heading 4, B-Head</w:t>
      </w:r>
      <w:r>
        <w:rPr>
          <w:noProof/>
        </w:rPr>
        <w:tab/>
      </w:r>
      <w:r>
        <w:rPr>
          <w:noProof/>
        </w:rPr>
        <w:fldChar w:fldCharType="begin"/>
      </w:r>
      <w:r>
        <w:rPr>
          <w:noProof/>
        </w:rPr>
        <w:instrText xml:space="preserve"> PAGEREF _Toc479168295 \h </w:instrText>
      </w:r>
      <w:r>
        <w:rPr>
          <w:noProof/>
        </w:rPr>
      </w:r>
      <w:r>
        <w:rPr>
          <w:noProof/>
        </w:rPr>
        <w:fldChar w:fldCharType="separate"/>
      </w:r>
      <w:r>
        <w:rPr>
          <w:noProof/>
        </w:rPr>
        <w:t>3</w:t>
      </w:r>
      <w:r>
        <w:rPr>
          <w:noProof/>
        </w:rPr>
        <w:fldChar w:fldCharType="end"/>
      </w:r>
    </w:p>
    <w:p w14:paraId="5DF78AE9" w14:textId="77777777" w:rsidR="00120E6E" w:rsidRDefault="00120E6E">
      <w:pPr>
        <w:pStyle w:val="TOC3"/>
        <w:rPr>
          <w:rFonts w:asciiTheme="minorHAnsi" w:eastAsiaTheme="minorEastAsia" w:hAnsiTheme="minorHAnsi" w:cstheme="minorBidi"/>
          <w:noProof/>
        </w:rPr>
      </w:pPr>
      <w:r>
        <w:rPr>
          <w:noProof/>
        </w:rPr>
        <w:t>B-Head Style</w:t>
      </w:r>
      <w:r>
        <w:rPr>
          <w:noProof/>
        </w:rPr>
        <w:tab/>
      </w:r>
      <w:r>
        <w:rPr>
          <w:noProof/>
        </w:rPr>
        <w:fldChar w:fldCharType="begin"/>
      </w:r>
      <w:r>
        <w:rPr>
          <w:noProof/>
        </w:rPr>
        <w:instrText xml:space="preserve"> PAGEREF _Toc479168296 \h </w:instrText>
      </w:r>
      <w:r>
        <w:rPr>
          <w:noProof/>
        </w:rPr>
      </w:r>
      <w:r>
        <w:rPr>
          <w:noProof/>
        </w:rPr>
        <w:fldChar w:fldCharType="separate"/>
      </w:r>
      <w:r>
        <w:rPr>
          <w:noProof/>
        </w:rPr>
        <w:t>4</w:t>
      </w:r>
      <w:r>
        <w:rPr>
          <w:noProof/>
        </w:rPr>
        <w:fldChar w:fldCharType="end"/>
      </w:r>
    </w:p>
    <w:p w14:paraId="7C98EB80" w14:textId="77777777" w:rsidR="00120E6E" w:rsidRDefault="00120E6E">
      <w:pPr>
        <w:pStyle w:val="TOC3"/>
        <w:rPr>
          <w:rFonts w:asciiTheme="minorHAnsi" w:eastAsiaTheme="minorEastAsia" w:hAnsiTheme="minorHAnsi" w:cstheme="minorBidi"/>
          <w:noProof/>
        </w:rPr>
      </w:pPr>
      <w:r>
        <w:rPr>
          <w:noProof/>
        </w:rPr>
        <w:t>B-Head Style</w:t>
      </w:r>
      <w:r>
        <w:rPr>
          <w:noProof/>
        </w:rPr>
        <w:tab/>
      </w:r>
      <w:r>
        <w:rPr>
          <w:noProof/>
        </w:rPr>
        <w:fldChar w:fldCharType="begin"/>
      </w:r>
      <w:r>
        <w:rPr>
          <w:noProof/>
        </w:rPr>
        <w:instrText xml:space="preserve"> PAGEREF _Toc479168297 \h </w:instrText>
      </w:r>
      <w:r>
        <w:rPr>
          <w:noProof/>
        </w:rPr>
      </w:r>
      <w:r>
        <w:rPr>
          <w:noProof/>
        </w:rPr>
        <w:fldChar w:fldCharType="separate"/>
      </w:r>
      <w:r>
        <w:rPr>
          <w:noProof/>
        </w:rPr>
        <w:t>4</w:t>
      </w:r>
      <w:r>
        <w:rPr>
          <w:noProof/>
        </w:rPr>
        <w:fldChar w:fldCharType="end"/>
      </w:r>
    </w:p>
    <w:p w14:paraId="118F8C0F" w14:textId="77777777" w:rsidR="00120E6E" w:rsidRDefault="00120E6E">
      <w:pPr>
        <w:pStyle w:val="TOC3"/>
        <w:rPr>
          <w:rFonts w:asciiTheme="minorHAnsi" w:eastAsiaTheme="minorEastAsia" w:hAnsiTheme="minorHAnsi" w:cstheme="minorBidi"/>
          <w:noProof/>
        </w:rPr>
      </w:pPr>
      <w:r>
        <w:rPr>
          <w:noProof/>
        </w:rPr>
        <w:t>C-Head Style and Accompanying Paragraph</w:t>
      </w:r>
      <w:r>
        <w:rPr>
          <w:noProof/>
        </w:rPr>
        <w:tab/>
      </w:r>
      <w:r>
        <w:rPr>
          <w:noProof/>
        </w:rPr>
        <w:fldChar w:fldCharType="begin"/>
      </w:r>
      <w:r>
        <w:rPr>
          <w:noProof/>
        </w:rPr>
        <w:instrText xml:space="preserve"> PAGEREF _Toc479168298 \h </w:instrText>
      </w:r>
      <w:r>
        <w:rPr>
          <w:noProof/>
        </w:rPr>
      </w:r>
      <w:r>
        <w:rPr>
          <w:noProof/>
        </w:rPr>
        <w:fldChar w:fldCharType="separate"/>
      </w:r>
      <w:r>
        <w:rPr>
          <w:noProof/>
        </w:rPr>
        <w:t>4</w:t>
      </w:r>
      <w:r>
        <w:rPr>
          <w:noProof/>
        </w:rPr>
        <w:fldChar w:fldCharType="end"/>
      </w:r>
    </w:p>
    <w:p w14:paraId="4AFCC6FB" w14:textId="77777777" w:rsidR="00120E6E" w:rsidRDefault="00120E6E">
      <w:pPr>
        <w:pStyle w:val="TOC4"/>
        <w:rPr>
          <w:rFonts w:asciiTheme="minorHAnsi" w:eastAsiaTheme="minorEastAsia" w:hAnsiTheme="minorHAnsi" w:cstheme="minorBidi"/>
          <w:noProof/>
        </w:rPr>
      </w:pPr>
      <w:r>
        <w:rPr>
          <w:noProof/>
        </w:rPr>
        <w:t>Body Text with C-Head</w:t>
      </w:r>
      <w:r>
        <w:rPr>
          <w:noProof/>
        </w:rPr>
        <w:tab/>
      </w:r>
      <w:r>
        <w:rPr>
          <w:noProof/>
        </w:rPr>
        <w:fldChar w:fldCharType="begin"/>
      </w:r>
      <w:r>
        <w:rPr>
          <w:noProof/>
        </w:rPr>
        <w:instrText xml:space="preserve"> PAGEREF _Toc479168299 \h </w:instrText>
      </w:r>
      <w:r>
        <w:rPr>
          <w:noProof/>
        </w:rPr>
      </w:r>
      <w:r>
        <w:rPr>
          <w:noProof/>
        </w:rPr>
        <w:fldChar w:fldCharType="separate"/>
      </w:r>
      <w:r>
        <w:rPr>
          <w:noProof/>
        </w:rPr>
        <w:t>4</w:t>
      </w:r>
      <w:r>
        <w:rPr>
          <w:noProof/>
        </w:rPr>
        <w:fldChar w:fldCharType="end"/>
      </w:r>
    </w:p>
    <w:p w14:paraId="5E6A797A" w14:textId="77777777" w:rsidR="00120E6E" w:rsidRDefault="00120E6E">
      <w:pPr>
        <w:pStyle w:val="TOC3"/>
        <w:rPr>
          <w:rFonts w:asciiTheme="minorHAnsi" w:eastAsiaTheme="minorEastAsia" w:hAnsiTheme="minorHAnsi" w:cstheme="minorBidi"/>
          <w:noProof/>
        </w:rPr>
      </w:pPr>
      <w:r>
        <w:rPr>
          <w:noProof/>
        </w:rPr>
        <w:t>Numbered List Style</w:t>
      </w:r>
      <w:r>
        <w:rPr>
          <w:noProof/>
        </w:rPr>
        <w:tab/>
      </w:r>
      <w:r>
        <w:rPr>
          <w:noProof/>
        </w:rPr>
        <w:fldChar w:fldCharType="begin"/>
      </w:r>
      <w:r>
        <w:rPr>
          <w:noProof/>
        </w:rPr>
        <w:instrText xml:space="preserve"> PAGEREF _Toc479168300 \h </w:instrText>
      </w:r>
      <w:r>
        <w:rPr>
          <w:noProof/>
        </w:rPr>
      </w:r>
      <w:r>
        <w:rPr>
          <w:noProof/>
        </w:rPr>
        <w:fldChar w:fldCharType="separate"/>
      </w:r>
      <w:r>
        <w:rPr>
          <w:noProof/>
        </w:rPr>
        <w:t>5</w:t>
      </w:r>
      <w:r>
        <w:rPr>
          <w:noProof/>
        </w:rPr>
        <w:fldChar w:fldCharType="end"/>
      </w:r>
    </w:p>
    <w:p w14:paraId="35C3258C" w14:textId="77777777" w:rsidR="00120E6E" w:rsidRDefault="00120E6E">
      <w:pPr>
        <w:pStyle w:val="TOC3"/>
        <w:rPr>
          <w:rFonts w:asciiTheme="minorHAnsi" w:eastAsiaTheme="minorEastAsia" w:hAnsiTheme="minorHAnsi" w:cstheme="minorBidi"/>
          <w:noProof/>
        </w:rPr>
      </w:pPr>
      <w:r>
        <w:rPr>
          <w:noProof/>
        </w:rPr>
        <w:t>Bulleted List Style</w:t>
      </w:r>
      <w:r>
        <w:rPr>
          <w:noProof/>
        </w:rPr>
        <w:tab/>
      </w:r>
      <w:r>
        <w:rPr>
          <w:noProof/>
        </w:rPr>
        <w:fldChar w:fldCharType="begin"/>
      </w:r>
      <w:r>
        <w:rPr>
          <w:noProof/>
        </w:rPr>
        <w:instrText xml:space="preserve"> PAGEREF _Toc479168301 \h </w:instrText>
      </w:r>
      <w:r>
        <w:rPr>
          <w:noProof/>
        </w:rPr>
      </w:r>
      <w:r>
        <w:rPr>
          <w:noProof/>
        </w:rPr>
        <w:fldChar w:fldCharType="separate"/>
      </w:r>
      <w:r>
        <w:rPr>
          <w:noProof/>
        </w:rPr>
        <w:t>6</w:t>
      </w:r>
      <w:r>
        <w:rPr>
          <w:noProof/>
        </w:rPr>
        <w:fldChar w:fldCharType="end"/>
      </w:r>
    </w:p>
    <w:p w14:paraId="1A8438BD" w14:textId="77777777" w:rsidR="00120E6E" w:rsidRDefault="00120E6E">
      <w:pPr>
        <w:pStyle w:val="TOC3"/>
        <w:rPr>
          <w:rFonts w:asciiTheme="minorHAnsi" w:eastAsiaTheme="minorEastAsia" w:hAnsiTheme="minorHAnsi" w:cstheme="minorBidi"/>
          <w:noProof/>
        </w:rPr>
      </w:pPr>
      <w:r>
        <w:rPr>
          <w:noProof/>
        </w:rPr>
        <w:t>Block Quote Style</w:t>
      </w:r>
      <w:r>
        <w:rPr>
          <w:noProof/>
        </w:rPr>
        <w:tab/>
      </w:r>
      <w:r>
        <w:rPr>
          <w:noProof/>
        </w:rPr>
        <w:fldChar w:fldCharType="begin"/>
      </w:r>
      <w:r>
        <w:rPr>
          <w:noProof/>
        </w:rPr>
        <w:instrText xml:space="preserve"> PAGEREF _Toc479168302 \h </w:instrText>
      </w:r>
      <w:r>
        <w:rPr>
          <w:noProof/>
        </w:rPr>
      </w:r>
      <w:r>
        <w:rPr>
          <w:noProof/>
        </w:rPr>
        <w:fldChar w:fldCharType="separate"/>
      </w:r>
      <w:r>
        <w:rPr>
          <w:noProof/>
        </w:rPr>
        <w:t>6</w:t>
      </w:r>
      <w:r>
        <w:rPr>
          <w:noProof/>
        </w:rPr>
        <w:fldChar w:fldCharType="end"/>
      </w:r>
    </w:p>
    <w:p w14:paraId="5D816C12" w14:textId="77777777" w:rsidR="00120E6E" w:rsidRDefault="00120E6E">
      <w:pPr>
        <w:pStyle w:val="TOC3"/>
        <w:rPr>
          <w:rFonts w:asciiTheme="minorHAnsi" w:eastAsiaTheme="minorEastAsia" w:hAnsiTheme="minorHAnsi" w:cstheme="minorBidi"/>
          <w:noProof/>
        </w:rPr>
      </w:pPr>
      <w:r>
        <w:rPr>
          <w:noProof/>
        </w:rPr>
        <w:t>Figures</w:t>
      </w:r>
      <w:r>
        <w:rPr>
          <w:noProof/>
        </w:rPr>
        <w:tab/>
      </w:r>
      <w:r>
        <w:rPr>
          <w:noProof/>
        </w:rPr>
        <w:fldChar w:fldCharType="begin"/>
      </w:r>
      <w:r>
        <w:rPr>
          <w:noProof/>
        </w:rPr>
        <w:instrText xml:space="preserve"> PAGEREF _Toc479168303 \h </w:instrText>
      </w:r>
      <w:r>
        <w:rPr>
          <w:noProof/>
        </w:rPr>
      </w:r>
      <w:r>
        <w:rPr>
          <w:noProof/>
        </w:rPr>
        <w:fldChar w:fldCharType="separate"/>
      </w:r>
      <w:r>
        <w:rPr>
          <w:noProof/>
        </w:rPr>
        <w:t>7</w:t>
      </w:r>
      <w:r>
        <w:rPr>
          <w:noProof/>
        </w:rPr>
        <w:fldChar w:fldCharType="end"/>
      </w:r>
    </w:p>
    <w:p w14:paraId="491BDE55" w14:textId="77777777" w:rsidR="00120E6E" w:rsidRDefault="00120E6E">
      <w:pPr>
        <w:pStyle w:val="TOC4"/>
        <w:rPr>
          <w:rFonts w:asciiTheme="minorHAnsi" w:eastAsiaTheme="minorEastAsia" w:hAnsiTheme="minorHAnsi" w:cstheme="minorBidi"/>
          <w:noProof/>
        </w:rPr>
      </w:pPr>
      <w:r>
        <w:rPr>
          <w:noProof/>
        </w:rPr>
        <w:t>Figure Title Style.</w:t>
      </w:r>
      <w:r>
        <w:rPr>
          <w:noProof/>
        </w:rPr>
        <w:tab/>
      </w:r>
      <w:r>
        <w:rPr>
          <w:noProof/>
        </w:rPr>
        <w:fldChar w:fldCharType="begin"/>
      </w:r>
      <w:r>
        <w:rPr>
          <w:noProof/>
        </w:rPr>
        <w:instrText xml:space="preserve"> PAGEREF _Toc479168304 \h </w:instrText>
      </w:r>
      <w:r>
        <w:rPr>
          <w:noProof/>
        </w:rPr>
      </w:r>
      <w:r>
        <w:rPr>
          <w:noProof/>
        </w:rPr>
        <w:fldChar w:fldCharType="separate"/>
      </w:r>
      <w:r>
        <w:rPr>
          <w:noProof/>
        </w:rPr>
        <w:t>7</w:t>
      </w:r>
      <w:r>
        <w:rPr>
          <w:noProof/>
        </w:rPr>
        <w:fldChar w:fldCharType="end"/>
      </w:r>
    </w:p>
    <w:p w14:paraId="4D2D3D04" w14:textId="77777777" w:rsidR="00120E6E" w:rsidRDefault="00120E6E">
      <w:pPr>
        <w:pStyle w:val="TOC4"/>
        <w:rPr>
          <w:rFonts w:asciiTheme="minorHAnsi" w:eastAsiaTheme="minorEastAsia" w:hAnsiTheme="minorHAnsi" w:cstheme="minorBidi"/>
          <w:noProof/>
        </w:rPr>
      </w:pPr>
      <w:r>
        <w:rPr>
          <w:noProof/>
        </w:rPr>
        <w:t>Figure Description Style.</w:t>
      </w:r>
      <w:r>
        <w:rPr>
          <w:noProof/>
        </w:rPr>
        <w:tab/>
      </w:r>
      <w:r>
        <w:rPr>
          <w:noProof/>
        </w:rPr>
        <w:fldChar w:fldCharType="begin"/>
      </w:r>
      <w:r>
        <w:rPr>
          <w:noProof/>
        </w:rPr>
        <w:instrText xml:space="preserve"> PAGEREF _Toc479168305 \h </w:instrText>
      </w:r>
      <w:r>
        <w:rPr>
          <w:noProof/>
        </w:rPr>
      </w:r>
      <w:r>
        <w:rPr>
          <w:noProof/>
        </w:rPr>
        <w:fldChar w:fldCharType="separate"/>
      </w:r>
      <w:r>
        <w:rPr>
          <w:noProof/>
        </w:rPr>
        <w:t>7</w:t>
      </w:r>
      <w:r>
        <w:rPr>
          <w:noProof/>
        </w:rPr>
        <w:fldChar w:fldCharType="end"/>
      </w:r>
    </w:p>
    <w:p w14:paraId="5B8AAFFF" w14:textId="77777777" w:rsidR="00120E6E" w:rsidRDefault="00120E6E">
      <w:pPr>
        <w:pStyle w:val="TOC3"/>
        <w:rPr>
          <w:rFonts w:asciiTheme="minorHAnsi" w:eastAsiaTheme="minorEastAsia" w:hAnsiTheme="minorHAnsi" w:cstheme="minorBidi"/>
          <w:noProof/>
        </w:rPr>
      </w:pPr>
      <w:r>
        <w:rPr>
          <w:noProof/>
        </w:rPr>
        <w:t>Tables</w:t>
      </w:r>
      <w:r>
        <w:rPr>
          <w:noProof/>
        </w:rPr>
        <w:tab/>
      </w:r>
      <w:r>
        <w:rPr>
          <w:noProof/>
        </w:rPr>
        <w:fldChar w:fldCharType="begin"/>
      </w:r>
      <w:r>
        <w:rPr>
          <w:noProof/>
        </w:rPr>
        <w:instrText xml:space="preserve"> PAGEREF _Toc479168306 \h </w:instrText>
      </w:r>
      <w:r>
        <w:rPr>
          <w:noProof/>
        </w:rPr>
      </w:r>
      <w:r>
        <w:rPr>
          <w:noProof/>
        </w:rPr>
        <w:fldChar w:fldCharType="separate"/>
      </w:r>
      <w:r>
        <w:rPr>
          <w:noProof/>
        </w:rPr>
        <w:t>8</w:t>
      </w:r>
      <w:r>
        <w:rPr>
          <w:noProof/>
        </w:rPr>
        <w:fldChar w:fldCharType="end"/>
      </w:r>
    </w:p>
    <w:p w14:paraId="728EB8E7" w14:textId="77777777" w:rsidR="00120E6E" w:rsidRDefault="00120E6E">
      <w:pPr>
        <w:pStyle w:val="TOC4"/>
        <w:rPr>
          <w:rFonts w:asciiTheme="minorHAnsi" w:eastAsiaTheme="minorEastAsia" w:hAnsiTheme="minorHAnsi" w:cstheme="minorBidi"/>
          <w:noProof/>
        </w:rPr>
      </w:pPr>
      <w:r>
        <w:rPr>
          <w:noProof/>
        </w:rPr>
        <w:t>Table Title Style.</w:t>
      </w:r>
      <w:r>
        <w:rPr>
          <w:noProof/>
        </w:rPr>
        <w:tab/>
      </w:r>
      <w:r>
        <w:rPr>
          <w:noProof/>
        </w:rPr>
        <w:fldChar w:fldCharType="begin"/>
      </w:r>
      <w:r>
        <w:rPr>
          <w:noProof/>
        </w:rPr>
        <w:instrText xml:space="preserve"> PAGEREF _Toc479168307 \h </w:instrText>
      </w:r>
      <w:r>
        <w:rPr>
          <w:noProof/>
        </w:rPr>
      </w:r>
      <w:r>
        <w:rPr>
          <w:noProof/>
        </w:rPr>
        <w:fldChar w:fldCharType="separate"/>
      </w:r>
      <w:r>
        <w:rPr>
          <w:noProof/>
        </w:rPr>
        <w:t>8</w:t>
      </w:r>
      <w:r>
        <w:rPr>
          <w:noProof/>
        </w:rPr>
        <w:fldChar w:fldCharType="end"/>
      </w:r>
    </w:p>
    <w:p w14:paraId="68586C01" w14:textId="77777777" w:rsidR="00120E6E" w:rsidRDefault="00120E6E">
      <w:pPr>
        <w:pStyle w:val="TOC4"/>
        <w:rPr>
          <w:rFonts w:asciiTheme="minorHAnsi" w:eastAsiaTheme="minorEastAsia" w:hAnsiTheme="minorHAnsi" w:cstheme="minorBidi"/>
          <w:noProof/>
        </w:rPr>
      </w:pPr>
      <w:r>
        <w:rPr>
          <w:noProof/>
        </w:rPr>
        <w:t>Table Cell Style.</w:t>
      </w:r>
      <w:r>
        <w:rPr>
          <w:noProof/>
        </w:rPr>
        <w:tab/>
      </w:r>
      <w:r>
        <w:rPr>
          <w:noProof/>
        </w:rPr>
        <w:fldChar w:fldCharType="begin"/>
      </w:r>
      <w:r>
        <w:rPr>
          <w:noProof/>
        </w:rPr>
        <w:instrText xml:space="preserve"> PAGEREF _Toc479168308 \h </w:instrText>
      </w:r>
      <w:r>
        <w:rPr>
          <w:noProof/>
        </w:rPr>
      </w:r>
      <w:r>
        <w:rPr>
          <w:noProof/>
        </w:rPr>
        <w:fldChar w:fldCharType="separate"/>
      </w:r>
      <w:r>
        <w:rPr>
          <w:noProof/>
        </w:rPr>
        <w:t>8</w:t>
      </w:r>
      <w:r>
        <w:rPr>
          <w:noProof/>
        </w:rPr>
        <w:fldChar w:fldCharType="end"/>
      </w:r>
    </w:p>
    <w:p w14:paraId="23344665" w14:textId="77777777" w:rsidR="00120E6E" w:rsidRDefault="00120E6E">
      <w:pPr>
        <w:pStyle w:val="TOC4"/>
        <w:rPr>
          <w:rFonts w:asciiTheme="minorHAnsi" w:eastAsiaTheme="minorEastAsia" w:hAnsiTheme="minorHAnsi" w:cstheme="minorBidi"/>
          <w:noProof/>
        </w:rPr>
      </w:pPr>
      <w:r>
        <w:rPr>
          <w:noProof/>
        </w:rPr>
        <w:t>Table Description Style.</w:t>
      </w:r>
      <w:r>
        <w:rPr>
          <w:noProof/>
        </w:rPr>
        <w:tab/>
      </w:r>
      <w:r>
        <w:rPr>
          <w:noProof/>
        </w:rPr>
        <w:fldChar w:fldCharType="begin"/>
      </w:r>
      <w:r>
        <w:rPr>
          <w:noProof/>
        </w:rPr>
        <w:instrText xml:space="preserve"> PAGEREF _Toc479168309 \h </w:instrText>
      </w:r>
      <w:r>
        <w:rPr>
          <w:noProof/>
        </w:rPr>
      </w:r>
      <w:r>
        <w:rPr>
          <w:noProof/>
        </w:rPr>
        <w:fldChar w:fldCharType="separate"/>
      </w:r>
      <w:r>
        <w:rPr>
          <w:noProof/>
        </w:rPr>
        <w:t>9</w:t>
      </w:r>
      <w:r>
        <w:rPr>
          <w:noProof/>
        </w:rPr>
        <w:fldChar w:fldCharType="end"/>
      </w:r>
    </w:p>
    <w:p w14:paraId="277D56FA" w14:textId="77777777" w:rsidR="00120E6E" w:rsidRDefault="00120E6E">
      <w:pPr>
        <w:pStyle w:val="TOC2"/>
        <w:rPr>
          <w:rFonts w:asciiTheme="minorHAnsi" w:eastAsiaTheme="minorEastAsia" w:hAnsiTheme="minorHAnsi" w:cstheme="minorBidi"/>
          <w:noProof/>
        </w:rPr>
      </w:pPr>
      <w:r>
        <w:rPr>
          <w:noProof/>
        </w:rPr>
        <w:t>Styles Used in Other Parts of the Document</w:t>
      </w:r>
      <w:r>
        <w:rPr>
          <w:noProof/>
        </w:rPr>
        <w:tab/>
      </w:r>
      <w:r>
        <w:rPr>
          <w:noProof/>
        </w:rPr>
        <w:fldChar w:fldCharType="begin"/>
      </w:r>
      <w:r>
        <w:rPr>
          <w:noProof/>
        </w:rPr>
        <w:instrText xml:space="preserve"> PAGEREF _Toc479168310 \h </w:instrText>
      </w:r>
      <w:r>
        <w:rPr>
          <w:noProof/>
        </w:rPr>
      </w:r>
      <w:r>
        <w:rPr>
          <w:noProof/>
        </w:rPr>
        <w:fldChar w:fldCharType="separate"/>
      </w:r>
      <w:r>
        <w:rPr>
          <w:noProof/>
        </w:rPr>
        <w:t>9</w:t>
      </w:r>
      <w:r>
        <w:rPr>
          <w:noProof/>
        </w:rPr>
        <w:fldChar w:fldCharType="end"/>
      </w:r>
    </w:p>
    <w:p w14:paraId="0E7E76D6" w14:textId="77777777" w:rsidR="00120E6E" w:rsidRDefault="00120E6E">
      <w:pPr>
        <w:pStyle w:val="TOC3"/>
        <w:rPr>
          <w:rFonts w:asciiTheme="minorHAnsi" w:eastAsiaTheme="minorEastAsia" w:hAnsiTheme="minorHAnsi" w:cstheme="minorBidi"/>
          <w:noProof/>
        </w:rPr>
      </w:pPr>
      <w:r>
        <w:rPr>
          <w:noProof/>
        </w:rPr>
        <w:t>Title Style</w:t>
      </w:r>
      <w:r>
        <w:rPr>
          <w:noProof/>
        </w:rPr>
        <w:tab/>
      </w:r>
      <w:r>
        <w:rPr>
          <w:noProof/>
        </w:rPr>
        <w:fldChar w:fldCharType="begin"/>
      </w:r>
      <w:r>
        <w:rPr>
          <w:noProof/>
        </w:rPr>
        <w:instrText xml:space="preserve"> PAGEREF _Toc479168311 \h </w:instrText>
      </w:r>
      <w:r>
        <w:rPr>
          <w:noProof/>
        </w:rPr>
      </w:r>
      <w:r>
        <w:rPr>
          <w:noProof/>
        </w:rPr>
        <w:fldChar w:fldCharType="separate"/>
      </w:r>
      <w:r>
        <w:rPr>
          <w:noProof/>
        </w:rPr>
        <w:t>9</w:t>
      </w:r>
      <w:r>
        <w:rPr>
          <w:noProof/>
        </w:rPr>
        <w:fldChar w:fldCharType="end"/>
      </w:r>
    </w:p>
    <w:p w14:paraId="24A1A432" w14:textId="77777777" w:rsidR="00120E6E" w:rsidRDefault="00120E6E">
      <w:pPr>
        <w:pStyle w:val="TOC3"/>
        <w:rPr>
          <w:rFonts w:asciiTheme="minorHAnsi" w:eastAsiaTheme="minorEastAsia" w:hAnsiTheme="minorHAnsi" w:cstheme="minorBidi"/>
          <w:noProof/>
        </w:rPr>
      </w:pPr>
      <w:r>
        <w:rPr>
          <w:noProof/>
        </w:rPr>
        <w:t>Author Style</w:t>
      </w:r>
      <w:r>
        <w:rPr>
          <w:noProof/>
        </w:rPr>
        <w:tab/>
      </w:r>
      <w:r>
        <w:rPr>
          <w:noProof/>
        </w:rPr>
        <w:fldChar w:fldCharType="begin"/>
      </w:r>
      <w:r>
        <w:rPr>
          <w:noProof/>
        </w:rPr>
        <w:instrText xml:space="preserve"> PAGEREF _Toc479168312 \h </w:instrText>
      </w:r>
      <w:r>
        <w:rPr>
          <w:noProof/>
        </w:rPr>
      </w:r>
      <w:r>
        <w:rPr>
          <w:noProof/>
        </w:rPr>
        <w:fldChar w:fldCharType="separate"/>
      </w:r>
      <w:r>
        <w:rPr>
          <w:noProof/>
        </w:rPr>
        <w:t>9</w:t>
      </w:r>
      <w:r>
        <w:rPr>
          <w:noProof/>
        </w:rPr>
        <w:fldChar w:fldCharType="end"/>
      </w:r>
    </w:p>
    <w:p w14:paraId="6824CB55" w14:textId="77777777" w:rsidR="00120E6E" w:rsidRDefault="00120E6E">
      <w:pPr>
        <w:pStyle w:val="TOC3"/>
        <w:rPr>
          <w:rFonts w:asciiTheme="minorHAnsi" w:eastAsiaTheme="minorEastAsia" w:hAnsiTheme="minorHAnsi" w:cstheme="minorBidi"/>
          <w:noProof/>
        </w:rPr>
      </w:pPr>
      <w:r>
        <w:rPr>
          <w:noProof/>
        </w:rPr>
        <w:t>Centered Text Style</w:t>
      </w:r>
      <w:r>
        <w:rPr>
          <w:noProof/>
        </w:rPr>
        <w:tab/>
      </w:r>
      <w:r>
        <w:rPr>
          <w:noProof/>
        </w:rPr>
        <w:fldChar w:fldCharType="begin"/>
      </w:r>
      <w:r>
        <w:rPr>
          <w:noProof/>
        </w:rPr>
        <w:instrText xml:space="preserve"> PAGEREF _Toc479168313 \h </w:instrText>
      </w:r>
      <w:r>
        <w:rPr>
          <w:noProof/>
        </w:rPr>
      </w:r>
      <w:r>
        <w:rPr>
          <w:noProof/>
        </w:rPr>
        <w:fldChar w:fldCharType="separate"/>
      </w:r>
      <w:r>
        <w:rPr>
          <w:noProof/>
        </w:rPr>
        <w:t>9</w:t>
      </w:r>
      <w:r>
        <w:rPr>
          <w:noProof/>
        </w:rPr>
        <w:fldChar w:fldCharType="end"/>
      </w:r>
    </w:p>
    <w:p w14:paraId="66996C6B" w14:textId="77777777" w:rsidR="00120E6E" w:rsidRDefault="00120E6E">
      <w:pPr>
        <w:pStyle w:val="TOC3"/>
        <w:rPr>
          <w:rFonts w:asciiTheme="minorHAnsi" w:eastAsiaTheme="minorEastAsia" w:hAnsiTheme="minorHAnsi" w:cstheme="minorBidi"/>
          <w:noProof/>
        </w:rPr>
      </w:pPr>
      <w:r>
        <w:rPr>
          <w:noProof/>
        </w:rPr>
        <w:t>Harvard,Month,Year Style</w:t>
      </w:r>
      <w:r>
        <w:rPr>
          <w:noProof/>
        </w:rPr>
        <w:tab/>
      </w:r>
      <w:r>
        <w:rPr>
          <w:noProof/>
        </w:rPr>
        <w:fldChar w:fldCharType="begin"/>
      </w:r>
      <w:r>
        <w:rPr>
          <w:noProof/>
        </w:rPr>
        <w:instrText xml:space="preserve"> PAGEREF _Toc479168314 \h </w:instrText>
      </w:r>
      <w:r>
        <w:rPr>
          <w:noProof/>
        </w:rPr>
      </w:r>
      <w:r>
        <w:rPr>
          <w:noProof/>
        </w:rPr>
        <w:fldChar w:fldCharType="separate"/>
      </w:r>
      <w:r>
        <w:rPr>
          <w:noProof/>
        </w:rPr>
        <w:t>9</w:t>
      </w:r>
      <w:r>
        <w:rPr>
          <w:noProof/>
        </w:rPr>
        <w:fldChar w:fldCharType="end"/>
      </w:r>
    </w:p>
    <w:p w14:paraId="26E13E55" w14:textId="77777777" w:rsidR="00120E6E" w:rsidRDefault="00120E6E">
      <w:pPr>
        <w:pStyle w:val="TOC3"/>
        <w:rPr>
          <w:rFonts w:asciiTheme="minorHAnsi" w:eastAsiaTheme="minorEastAsia" w:hAnsiTheme="minorHAnsi" w:cstheme="minorBidi"/>
          <w:noProof/>
        </w:rPr>
      </w:pPr>
      <w:r>
        <w:rPr>
          <w:noProof/>
        </w:rPr>
        <w:t>Copyright Style</w:t>
      </w:r>
      <w:r>
        <w:rPr>
          <w:noProof/>
        </w:rPr>
        <w:tab/>
      </w:r>
      <w:r>
        <w:rPr>
          <w:noProof/>
        </w:rPr>
        <w:fldChar w:fldCharType="begin"/>
      </w:r>
      <w:r>
        <w:rPr>
          <w:noProof/>
        </w:rPr>
        <w:instrText xml:space="preserve"> PAGEREF _Toc479168315 \h </w:instrText>
      </w:r>
      <w:r>
        <w:rPr>
          <w:noProof/>
        </w:rPr>
      </w:r>
      <w:r>
        <w:rPr>
          <w:noProof/>
        </w:rPr>
        <w:fldChar w:fldCharType="separate"/>
      </w:r>
      <w:r>
        <w:rPr>
          <w:noProof/>
        </w:rPr>
        <w:t>10</w:t>
      </w:r>
      <w:r>
        <w:rPr>
          <w:noProof/>
        </w:rPr>
        <w:fldChar w:fldCharType="end"/>
      </w:r>
    </w:p>
    <w:p w14:paraId="2A210737" w14:textId="77777777" w:rsidR="00120E6E" w:rsidRDefault="00120E6E">
      <w:pPr>
        <w:pStyle w:val="TOC3"/>
        <w:rPr>
          <w:rFonts w:asciiTheme="minorHAnsi" w:eastAsiaTheme="minorEastAsia" w:hAnsiTheme="minorHAnsi" w:cstheme="minorBidi"/>
          <w:noProof/>
        </w:rPr>
      </w:pPr>
      <w:r>
        <w:rPr>
          <w:noProof/>
        </w:rPr>
        <w:t>No-TOC-Heading Style</w:t>
      </w:r>
      <w:r>
        <w:rPr>
          <w:noProof/>
        </w:rPr>
        <w:tab/>
      </w:r>
      <w:r>
        <w:rPr>
          <w:noProof/>
        </w:rPr>
        <w:fldChar w:fldCharType="begin"/>
      </w:r>
      <w:r>
        <w:rPr>
          <w:noProof/>
        </w:rPr>
        <w:instrText xml:space="preserve"> PAGEREF _Toc479168316 \h </w:instrText>
      </w:r>
      <w:r>
        <w:rPr>
          <w:noProof/>
        </w:rPr>
      </w:r>
      <w:r>
        <w:rPr>
          <w:noProof/>
        </w:rPr>
        <w:fldChar w:fldCharType="separate"/>
      </w:r>
      <w:r>
        <w:rPr>
          <w:noProof/>
        </w:rPr>
        <w:t>10</w:t>
      </w:r>
      <w:r>
        <w:rPr>
          <w:noProof/>
        </w:rPr>
        <w:fldChar w:fldCharType="end"/>
      </w:r>
    </w:p>
    <w:p w14:paraId="501E95A2" w14:textId="77777777" w:rsidR="00120E6E" w:rsidRDefault="00120E6E">
      <w:pPr>
        <w:pStyle w:val="TOC3"/>
        <w:rPr>
          <w:rFonts w:asciiTheme="minorHAnsi" w:eastAsiaTheme="minorEastAsia" w:hAnsiTheme="minorHAnsi" w:cstheme="minorBidi"/>
          <w:noProof/>
        </w:rPr>
      </w:pPr>
      <w:r>
        <w:rPr>
          <w:noProof/>
        </w:rPr>
        <w:t>Bibliography Entry Style</w:t>
      </w:r>
      <w:r>
        <w:rPr>
          <w:noProof/>
        </w:rPr>
        <w:tab/>
      </w:r>
      <w:r>
        <w:rPr>
          <w:noProof/>
        </w:rPr>
        <w:fldChar w:fldCharType="begin"/>
      </w:r>
      <w:r>
        <w:rPr>
          <w:noProof/>
        </w:rPr>
        <w:instrText xml:space="preserve"> PAGEREF _Toc479168317 \h </w:instrText>
      </w:r>
      <w:r>
        <w:rPr>
          <w:noProof/>
        </w:rPr>
      </w:r>
      <w:r>
        <w:rPr>
          <w:noProof/>
        </w:rPr>
        <w:fldChar w:fldCharType="separate"/>
      </w:r>
      <w:r>
        <w:rPr>
          <w:noProof/>
        </w:rPr>
        <w:t>10</w:t>
      </w:r>
      <w:r>
        <w:rPr>
          <w:noProof/>
        </w:rPr>
        <w:fldChar w:fldCharType="end"/>
      </w:r>
    </w:p>
    <w:p w14:paraId="405F3AB9" w14:textId="77777777" w:rsidR="00120E6E" w:rsidRDefault="00120E6E">
      <w:pPr>
        <w:pStyle w:val="TOC1"/>
        <w:rPr>
          <w:rFonts w:asciiTheme="minorHAnsi" w:eastAsiaTheme="minorEastAsia" w:hAnsiTheme="minorHAnsi" w:cstheme="minorBidi"/>
          <w:noProof/>
        </w:rPr>
      </w:pPr>
      <w:r>
        <w:rPr>
          <w:noProof/>
        </w:rPr>
        <w:t>Appendix 1. Title</w:t>
      </w:r>
      <w:r>
        <w:rPr>
          <w:noProof/>
        </w:rPr>
        <w:tab/>
      </w:r>
      <w:r>
        <w:rPr>
          <w:noProof/>
        </w:rPr>
        <w:fldChar w:fldCharType="begin"/>
      </w:r>
      <w:r>
        <w:rPr>
          <w:noProof/>
        </w:rPr>
        <w:instrText xml:space="preserve"> PAGEREF _Toc479168318 \h </w:instrText>
      </w:r>
      <w:r>
        <w:rPr>
          <w:noProof/>
        </w:rPr>
      </w:r>
      <w:r>
        <w:rPr>
          <w:noProof/>
        </w:rPr>
        <w:fldChar w:fldCharType="separate"/>
      </w:r>
      <w:r>
        <w:rPr>
          <w:noProof/>
        </w:rPr>
        <w:t>11</w:t>
      </w:r>
      <w:r>
        <w:rPr>
          <w:noProof/>
        </w:rPr>
        <w:fldChar w:fldCharType="end"/>
      </w:r>
    </w:p>
    <w:p w14:paraId="205CA101" w14:textId="77777777" w:rsidR="00120E6E" w:rsidRDefault="00120E6E">
      <w:pPr>
        <w:pStyle w:val="TOC1"/>
        <w:rPr>
          <w:rFonts w:asciiTheme="minorHAnsi" w:eastAsiaTheme="minorEastAsia" w:hAnsiTheme="minorHAnsi" w:cstheme="minorBidi"/>
          <w:noProof/>
        </w:rPr>
      </w:pPr>
      <w:r>
        <w:rPr>
          <w:noProof/>
        </w:rPr>
        <w:t>Appendix 2. Title</w:t>
      </w:r>
      <w:r>
        <w:rPr>
          <w:noProof/>
        </w:rPr>
        <w:tab/>
      </w:r>
      <w:r>
        <w:rPr>
          <w:noProof/>
        </w:rPr>
        <w:fldChar w:fldCharType="begin"/>
      </w:r>
      <w:r>
        <w:rPr>
          <w:noProof/>
        </w:rPr>
        <w:instrText xml:space="preserve"> PAGEREF _Toc479168319 \h </w:instrText>
      </w:r>
      <w:r>
        <w:rPr>
          <w:noProof/>
        </w:rPr>
      </w:r>
      <w:r>
        <w:rPr>
          <w:noProof/>
        </w:rPr>
        <w:fldChar w:fldCharType="separate"/>
      </w:r>
      <w:r>
        <w:rPr>
          <w:noProof/>
        </w:rPr>
        <w:t>12</w:t>
      </w:r>
      <w:r>
        <w:rPr>
          <w:noProof/>
        </w:rPr>
        <w:fldChar w:fldCharType="end"/>
      </w:r>
    </w:p>
    <w:p w14:paraId="1C995604" w14:textId="77777777" w:rsidR="00120E6E" w:rsidRDefault="00120E6E">
      <w:pPr>
        <w:pStyle w:val="TOC1"/>
        <w:rPr>
          <w:rFonts w:asciiTheme="minorHAnsi" w:eastAsiaTheme="minorEastAsia" w:hAnsiTheme="minorHAnsi" w:cstheme="minorBidi"/>
          <w:noProof/>
        </w:rPr>
      </w:pPr>
      <w:r w:rsidRPr="00C53C45">
        <w:rPr>
          <w:noProof/>
          <w:color w:val="808080"/>
        </w:rPr>
        <w:t>[Bibliography/References/Works Cited.]</w:t>
      </w:r>
      <w:r>
        <w:rPr>
          <w:noProof/>
        </w:rPr>
        <w:tab/>
      </w:r>
      <w:r>
        <w:rPr>
          <w:noProof/>
        </w:rPr>
        <w:fldChar w:fldCharType="begin"/>
      </w:r>
      <w:r>
        <w:rPr>
          <w:noProof/>
        </w:rPr>
        <w:instrText xml:space="preserve"> PAGEREF _Toc479168320 \h </w:instrText>
      </w:r>
      <w:r>
        <w:rPr>
          <w:noProof/>
        </w:rPr>
      </w:r>
      <w:r>
        <w:rPr>
          <w:noProof/>
        </w:rPr>
        <w:fldChar w:fldCharType="separate"/>
      </w:r>
      <w:r>
        <w:rPr>
          <w:noProof/>
        </w:rPr>
        <w:t>13</w:t>
      </w:r>
      <w:r>
        <w:rPr>
          <w:noProof/>
        </w:rPr>
        <w:fldChar w:fldCharType="end"/>
      </w:r>
    </w:p>
    <w:p w14:paraId="4185A933" w14:textId="77777777" w:rsidR="00284882" w:rsidRDefault="00DE7FA4" w:rsidP="00B578D5">
      <w:r>
        <w:fldChar w:fldCharType="end"/>
      </w:r>
    </w:p>
    <w:p w14:paraId="3FB8E9E3" w14:textId="77777777" w:rsidR="004F288B" w:rsidRDefault="004F288B" w:rsidP="00235E0C">
      <w:pPr>
        <w:pStyle w:val="C-BodyText"/>
        <w:sectPr w:rsidR="004F288B" w:rsidSect="00C86303">
          <w:pgSz w:w="12240" w:h="15840"/>
          <w:pgMar w:top="1440" w:right="1440" w:bottom="1440" w:left="2160" w:header="720" w:footer="720" w:gutter="0"/>
          <w:pgNumType w:fmt="lowerRoman"/>
          <w:cols w:space="720"/>
          <w:docGrid w:linePitch="360"/>
        </w:sectPr>
      </w:pPr>
    </w:p>
    <w:p w14:paraId="33F17392" w14:textId="77777777" w:rsidR="00B578D5" w:rsidRDefault="00B578D5" w:rsidP="00235E0C">
      <w:pPr>
        <w:pStyle w:val="Heading2"/>
      </w:pPr>
      <w:bookmarkStart w:id="17" w:name="_Toc479168290"/>
      <w:r>
        <w:t xml:space="preserve">List of </w:t>
      </w:r>
      <w:commentRangeStart w:id="18"/>
      <w:r>
        <w:t>Tables</w:t>
      </w:r>
      <w:r w:rsidR="00351ECC">
        <w:t xml:space="preserve"> </w:t>
      </w:r>
      <w:commentRangeEnd w:id="18"/>
      <w:r w:rsidR="001A5905">
        <w:rPr>
          <w:rStyle w:val="CommentReference"/>
          <w:rFonts w:eastAsiaTheme="minorHAnsi" w:cs="Times New Roman"/>
        </w:rPr>
        <w:commentReference w:id="18"/>
      </w:r>
      <w:r w:rsidR="00351ECC">
        <w:t>(</w:t>
      </w:r>
      <w:commentRangeStart w:id="19"/>
      <w:r w:rsidR="00351ECC">
        <w:t>optional</w:t>
      </w:r>
      <w:commentRangeEnd w:id="19"/>
      <w:r w:rsidR="001A5905">
        <w:rPr>
          <w:rStyle w:val="CommentReference"/>
          <w:rFonts w:eastAsiaTheme="minorHAnsi" w:cs="Times New Roman"/>
        </w:rPr>
        <w:commentReference w:id="19"/>
      </w:r>
      <w:r w:rsidR="00351ECC">
        <w:t>)</w:t>
      </w:r>
      <w:bookmarkEnd w:id="17"/>
    </w:p>
    <w:p w14:paraId="50EB742A" w14:textId="77777777" w:rsidR="00B21841" w:rsidRDefault="00884CEF">
      <w:pPr>
        <w:pStyle w:val="TOC1"/>
        <w:rPr>
          <w:rFonts w:asciiTheme="minorHAnsi" w:eastAsiaTheme="minorEastAsia" w:hAnsiTheme="minorHAnsi" w:cstheme="minorBidi"/>
          <w:noProof/>
        </w:rPr>
      </w:pPr>
      <w:r>
        <w:fldChar w:fldCharType="begin"/>
      </w:r>
      <w:r>
        <w:instrText xml:space="preserve"> TOC \h \z \t "table.title,1" </w:instrText>
      </w:r>
      <w:r>
        <w:fldChar w:fldCharType="separate"/>
      </w:r>
      <w:hyperlink w:anchor="_Toc473816959" w:history="1">
        <w:r w:rsidR="00B21841" w:rsidRPr="007418C5">
          <w:rPr>
            <w:rStyle w:val="Hyperlink"/>
            <w:noProof/>
          </w:rPr>
          <w:t>Table 1. Table Title.</w:t>
        </w:r>
        <w:r w:rsidR="00B21841">
          <w:rPr>
            <w:noProof/>
            <w:webHidden/>
          </w:rPr>
          <w:tab/>
        </w:r>
        <w:r w:rsidR="00B21841">
          <w:rPr>
            <w:noProof/>
            <w:webHidden/>
          </w:rPr>
          <w:fldChar w:fldCharType="begin"/>
        </w:r>
        <w:r w:rsidR="00B21841">
          <w:rPr>
            <w:noProof/>
            <w:webHidden/>
          </w:rPr>
          <w:instrText xml:space="preserve"> PAGEREF _Toc473816959 \h </w:instrText>
        </w:r>
        <w:r w:rsidR="00B21841">
          <w:rPr>
            <w:noProof/>
            <w:webHidden/>
          </w:rPr>
        </w:r>
        <w:r w:rsidR="00B21841">
          <w:rPr>
            <w:noProof/>
            <w:webHidden/>
          </w:rPr>
          <w:fldChar w:fldCharType="separate"/>
        </w:r>
        <w:r w:rsidR="00086E7A">
          <w:rPr>
            <w:noProof/>
            <w:webHidden/>
          </w:rPr>
          <w:t>7</w:t>
        </w:r>
        <w:r w:rsidR="00B21841">
          <w:rPr>
            <w:noProof/>
            <w:webHidden/>
          </w:rPr>
          <w:fldChar w:fldCharType="end"/>
        </w:r>
      </w:hyperlink>
    </w:p>
    <w:p w14:paraId="73D45E13" w14:textId="77777777" w:rsidR="00B21841" w:rsidRDefault="00996286">
      <w:pPr>
        <w:pStyle w:val="TOC1"/>
        <w:rPr>
          <w:rFonts w:asciiTheme="minorHAnsi" w:eastAsiaTheme="minorEastAsia" w:hAnsiTheme="minorHAnsi" w:cstheme="minorBidi"/>
          <w:noProof/>
        </w:rPr>
      </w:pPr>
      <w:hyperlink w:anchor="_Toc473816960" w:history="1">
        <w:r w:rsidR="00B21841" w:rsidRPr="007418C5">
          <w:rPr>
            <w:rStyle w:val="Hyperlink"/>
            <w:noProof/>
          </w:rPr>
          <w:t>Table 2. Table Title</w:t>
        </w:r>
        <w:r w:rsidR="00B21841">
          <w:rPr>
            <w:noProof/>
            <w:webHidden/>
          </w:rPr>
          <w:tab/>
        </w:r>
        <w:r w:rsidR="00B21841">
          <w:rPr>
            <w:noProof/>
            <w:webHidden/>
          </w:rPr>
          <w:fldChar w:fldCharType="begin"/>
        </w:r>
        <w:r w:rsidR="00B21841">
          <w:rPr>
            <w:noProof/>
            <w:webHidden/>
          </w:rPr>
          <w:instrText xml:space="preserve"> PAGEREF _Toc473816960 \h </w:instrText>
        </w:r>
        <w:r w:rsidR="00B21841">
          <w:rPr>
            <w:noProof/>
            <w:webHidden/>
          </w:rPr>
        </w:r>
        <w:r w:rsidR="00B21841">
          <w:rPr>
            <w:noProof/>
            <w:webHidden/>
          </w:rPr>
          <w:fldChar w:fldCharType="separate"/>
        </w:r>
        <w:r w:rsidR="00086E7A">
          <w:rPr>
            <w:noProof/>
            <w:webHidden/>
          </w:rPr>
          <w:t>10</w:t>
        </w:r>
        <w:r w:rsidR="00B21841">
          <w:rPr>
            <w:noProof/>
            <w:webHidden/>
          </w:rPr>
          <w:fldChar w:fldCharType="end"/>
        </w:r>
      </w:hyperlink>
    </w:p>
    <w:p w14:paraId="3529F18B" w14:textId="77777777" w:rsidR="00884CEF" w:rsidRDefault="00884CEF" w:rsidP="00770C59">
      <w:r>
        <w:fldChar w:fldCharType="end"/>
      </w:r>
    </w:p>
    <w:p w14:paraId="2524380A" w14:textId="77777777" w:rsidR="00884CEF" w:rsidRDefault="00884CEF" w:rsidP="00770C59"/>
    <w:p w14:paraId="7986A99A" w14:textId="77777777" w:rsidR="004F288B" w:rsidRDefault="004F288B" w:rsidP="00F67A9E">
      <w:pPr>
        <w:pStyle w:val="BodyText"/>
        <w:sectPr w:rsidR="004F288B" w:rsidSect="00C86303">
          <w:pgSz w:w="12240" w:h="15840"/>
          <w:pgMar w:top="1440" w:right="1440" w:bottom="1440" w:left="2160" w:header="720" w:footer="720" w:gutter="0"/>
          <w:pgNumType w:fmt="lowerRoman"/>
          <w:cols w:space="720"/>
          <w:docGrid w:linePitch="360"/>
        </w:sectPr>
      </w:pPr>
    </w:p>
    <w:p w14:paraId="3E256E35" w14:textId="77777777" w:rsidR="00770C59" w:rsidRDefault="00770C59" w:rsidP="00351ECC">
      <w:pPr>
        <w:pStyle w:val="Heading2"/>
      </w:pPr>
      <w:bookmarkStart w:id="20" w:name="_Toc479168291"/>
      <w:r>
        <w:t xml:space="preserve">List of </w:t>
      </w:r>
      <w:commentRangeStart w:id="21"/>
      <w:r>
        <w:t>Figures</w:t>
      </w:r>
      <w:r w:rsidR="00351ECC">
        <w:t xml:space="preserve"> </w:t>
      </w:r>
      <w:commentRangeEnd w:id="21"/>
      <w:r w:rsidR="001A5905">
        <w:rPr>
          <w:rStyle w:val="CommentReference"/>
          <w:rFonts w:eastAsiaTheme="minorHAnsi" w:cs="Times New Roman"/>
        </w:rPr>
        <w:commentReference w:id="21"/>
      </w:r>
      <w:r w:rsidR="00351ECC">
        <w:t>(</w:t>
      </w:r>
      <w:commentRangeStart w:id="22"/>
      <w:r w:rsidR="00351ECC">
        <w:t>optional</w:t>
      </w:r>
      <w:commentRangeEnd w:id="22"/>
      <w:r w:rsidR="001A5905">
        <w:rPr>
          <w:rStyle w:val="CommentReference"/>
          <w:rFonts w:eastAsiaTheme="minorHAnsi" w:cs="Times New Roman"/>
        </w:rPr>
        <w:commentReference w:id="22"/>
      </w:r>
      <w:r w:rsidR="00351ECC">
        <w:t>)</w:t>
      </w:r>
      <w:bookmarkEnd w:id="20"/>
    </w:p>
    <w:p w14:paraId="3D01CB6F" w14:textId="77777777" w:rsidR="00B21841" w:rsidRDefault="00B41C09">
      <w:pPr>
        <w:pStyle w:val="TOC1"/>
        <w:rPr>
          <w:rFonts w:asciiTheme="minorHAnsi" w:eastAsiaTheme="minorEastAsia" w:hAnsiTheme="minorHAnsi" w:cstheme="minorBidi"/>
          <w:noProof/>
        </w:rPr>
      </w:pPr>
      <w:r>
        <w:fldChar w:fldCharType="begin"/>
      </w:r>
      <w:r>
        <w:instrText xml:space="preserve"> TOC \h \z \t "figtitle,1" </w:instrText>
      </w:r>
      <w:r>
        <w:fldChar w:fldCharType="separate"/>
      </w:r>
      <w:hyperlink w:anchor="_Toc473816963" w:history="1">
        <w:r w:rsidR="00B21841" w:rsidRPr="00450EB5">
          <w:rPr>
            <w:rStyle w:val="Hyperlink"/>
            <w:noProof/>
          </w:rPr>
          <w:t>Figure 1. Figure Title.</w:t>
        </w:r>
        <w:r w:rsidR="00B21841">
          <w:rPr>
            <w:noProof/>
            <w:webHidden/>
          </w:rPr>
          <w:tab/>
        </w:r>
        <w:r w:rsidR="00B21841">
          <w:rPr>
            <w:noProof/>
            <w:webHidden/>
          </w:rPr>
          <w:fldChar w:fldCharType="begin"/>
        </w:r>
        <w:r w:rsidR="00B21841">
          <w:rPr>
            <w:noProof/>
            <w:webHidden/>
          </w:rPr>
          <w:instrText xml:space="preserve"> PAGEREF _Toc473816963 \h </w:instrText>
        </w:r>
        <w:r w:rsidR="00B21841">
          <w:rPr>
            <w:noProof/>
            <w:webHidden/>
          </w:rPr>
        </w:r>
        <w:r w:rsidR="00B21841">
          <w:rPr>
            <w:noProof/>
            <w:webHidden/>
          </w:rPr>
          <w:fldChar w:fldCharType="separate"/>
        </w:r>
        <w:r w:rsidR="00086E7A">
          <w:rPr>
            <w:noProof/>
            <w:webHidden/>
          </w:rPr>
          <w:t>6</w:t>
        </w:r>
        <w:r w:rsidR="00B21841">
          <w:rPr>
            <w:noProof/>
            <w:webHidden/>
          </w:rPr>
          <w:fldChar w:fldCharType="end"/>
        </w:r>
      </w:hyperlink>
    </w:p>
    <w:p w14:paraId="08E6358C" w14:textId="77777777" w:rsidR="00B21841" w:rsidRDefault="00996286">
      <w:pPr>
        <w:pStyle w:val="TOC1"/>
        <w:rPr>
          <w:rFonts w:asciiTheme="minorHAnsi" w:eastAsiaTheme="minorEastAsia" w:hAnsiTheme="minorHAnsi" w:cstheme="minorBidi"/>
          <w:noProof/>
        </w:rPr>
      </w:pPr>
      <w:hyperlink w:anchor="_Toc473816964" w:history="1">
        <w:r w:rsidR="00B21841" w:rsidRPr="00450EB5">
          <w:rPr>
            <w:rStyle w:val="Hyperlink"/>
            <w:noProof/>
          </w:rPr>
          <w:t>Figure 2. Figure Title</w:t>
        </w:r>
        <w:r w:rsidR="00B21841">
          <w:rPr>
            <w:noProof/>
            <w:webHidden/>
          </w:rPr>
          <w:tab/>
        </w:r>
        <w:r w:rsidR="00B21841">
          <w:rPr>
            <w:noProof/>
            <w:webHidden/>
          </w:rPr>
          <w:fldChar w:fldCharType="begin"/>
        </w:r>
        <w:r w:rsidR="00B21841">
          <w:rPr>
            <w:noProof/>
            <w:webHidden/>
          </w:rPr>
          <w:instrText xml:space="preserve"> PAGEREF _Toc473816964 \h </w:instrText>
        </w:r>
        <w:r w:rsidR="00B21841">
          <w:rPr>
            <w:noProof/>
            <w:webHidden/>
          </w:rPr>
        </w:r>
        <w:r w:rsidR="00B21841">
          <w:rPr>
            <w:noProof/>
            <w:webHidden/>
          </w:rPr>
          <w:fldChar w:fldCharType="separate"/>
        </w:r>
        <w:r w:rsidR="00086E7A">
          <w:rPr>
            <w:noProof/>
            <w:webHidden/>
          </w:rPr>
          <w:t>11</w:t>
        </w:r>
        <w:r w:rsidR="00B21841">
          <w:rPr>
            <w:noProof/>
            <w:webHidden/>
          </w:rPr>
          <w:fldChar w:fldCharType="end"/>
        </w:r>
      </w:hyperlink>
    </w:p>
    <w:p w14:paraId="02A0F5A2" w14:textId="77777777" w:rsidR="00B41C09" w:rsidRDefault="00B41C09" w:rsidP="00770C59">
      <w:r>
        <w:fldChar w:fldCharType="end"/>
      </w:r>
    </w:p>
    <w:p w14:paraId="73FBFD0C" w14:textId="77777777" w:rsidR="004F288B" w:rsidRDefault="004F288B" w:rsidP="00770C59"/>
    <w:p w14:paraId="2527B438" w14:textId="77777777" w:rsidR="00B41C09" w:rsidRDefault="00B41C09" w:rsidP="00770C59">
      <w:pPr>
        <w:sectPr w:rsidR="00B41C09" w:rsidSect="00C86303">
          <w:pgSz w:w="12240" w:h="15840"/>
          <w:pgMar w:top="1440" w:right="1440" w:bottom="1440" w:left="2160" w:header="720" w:footer="720" w:gutter="0"/>
          <w:pgNumType w:fmt="lowerRoman"/>
          <w:cols w:space="720"/>
          <w:docGrid w:linePitch="360"/>
        </w:sectPr>
      </w:pPr>
    </w:p>
    <w:p w14:paraId="7F398050" w14:textId="77777777" w:rsidR="00984338" w:rsidRPr="00984338" w:rsidRDefault="00770C59" w:rsidP="00984338">
      <w:pPr>
        <w:pStyle w:val="Heading2"/>
        <w:tabs>
          <w:tab w:val="left" w:pos="990"/>
        </w:tabs>
      </w:pPr>
      <w:bookmarkStart w:id="23" w:name="_Toc479168292"/>
      <w:r>
        <w:t xml:space="preserve">Chapter </w:t>
      </w:r>
      <w:commentRangeStart w:id="24"/>
      <w:r w:rsidR="00D5510D">
        <w:t>I</w:t>
      </w:r>
      <w:commentRangeEnd w:id="24"/>
      <w:r w:rsidR="0096553E">
        <w:rPr>
          <w:rStyle w:val="CommentReference"/>
          <w:rFonts w:eastAsiaTheme="minorHAnsi" w:cs="Times New Roman"/>
        </w:rPr>
        <w:commentReference w:id="24"/>
      </w:r>
      <w:r w:rsidR="00372689">
        <w:t>.</w:t>
      </w:r>
      <w:r w:rsidR="00984338">
        <w:br/>
      </w:r>
      <w:r w:rsidR="00043E80">
        <w:t>About Chapters</w:t>
      </w:r>
      <w:bookmarkEnd w:id="23"/>
    </w:p>
    <w:p w14:paraId="5BFC7133" w14:textId="77777777" w:rsidR="00717CB5" w:rsidRPr="00717CB5" w:rsidRDefault="00717CB5" w:rsidP="003A1803">
      <w:pPr>
        <w:pStyle w:val="BodyText"/>
      </w:pPr>
      <w:r w:rsidRPr="00717CB5">
        <w:t>There are two ways to add a new chapter. First, you can simply type the name of your new chapter on a separate line and apply the </w:t>
      </w:r>
      <w:r w:rsidRPr="00717CB5">
        <w:rPr>
          <w:i/>
          <w:iCs/>
        </w:rPr>
        <w:t>Chapter Title</w:t>
      </w:r>
      <w:r w:rsidRPr="00717CB5">
        <w:t> (or </w:t>
      </w:r>
      <w:r w:rsidRPr="00717CB5">
        <w:rPr>
          <w:i/>
          <w:iCs/>
        </w:rPr>
        <w:t>Heading 2</w:t>
      </w:r>
      <w:r w:rsidRPr="00717CB5">
        <w:t>) style. That will automatically drop your chapter title down to the next page and you may then begin your next chapter. Alternatively, you can copy this section, from the chapter title down to the section break, and then paste it immediately following the section break.</w:t>
      </w:r>
    </w:p>
    <w:p w14:paraId="7E8FA058" w14:textId="77777777" w:rsidR="00717CB5" w:rsidRPr="00717CB5" w:rsidRDefault="00717CB5" w:rsidP="003A1803">
      <w:pPr>
        <w:pStyle w:val="BodyText"/>
      </w:pPr>
      <w:r w:rsidRPr="00717CB5">
        <w:t>Whether you need a section break is largely determined by what you plan to do with the structure of your thesis. If you need more than one column (say, for columns of statistics), for example, you’ll want a section break, then another to switch back to one column.</w:t>
      </w:r>
    </w:p>
    <w:p w14:paraId="6707429B" w14:textId="77777777" w:rsidR="00984338" w:rsidRDefault="00717CB5" w:rsidP="003A1803">
      <w:pPr>
        <w:pStyle w:val="BodyText"/>
        <w:sectPr w:rsidR="00984338" w:rsidSect="00421B6E">
          <w:headerReference w:type="default" r:id="rId17"/>
          <w:footerReference w:type="default" r:id="rId18"/>
          <w:headerReference w:type="first" r:id="rId19"/>
          <w:footerReference w:type="first" r:id="rId20"/>
          <w:pgSz w:w="12240" w:h="15840"/>
          <w:pgMar w:top="1440" w:right="1440" w:bottom="1440" w:left="2098" w:header="720" w:footer="720" w:gutter="0"/>
          <w:pgNumType w:start="1"/>
          <w:cols w:space="720"/>
          <w:titlePg/>
          <w:docGrid w:linePitch="360"/>
          <w:sectPrChange w:id="25" w:author="Gerard Said" w:date="2021-03-02T15:32:00Z">
            <w:sectPr w:rsidR="00984338" w:rsidSect="00421B6E">
              <w:pgMar w:top="1440" w:right="1440" w:bottom="1440" w:left="2160" w:header="720" w:footer="720" w:gutter="0"/>
            </w:sectPr>
          </w:sectPrChange>
        </w:sectPr>
      </w:pPr>
      <w:r w:rsidRPr="00717CB5">
        <w:t>To insert a new section break, go to the </w:t>
      </w:r>
      <w:r w:rsidRPr="00717CB5">
        <w:rPr>
          <w:b/>
          <w:bCs/>
        </w:rPr>
        <w:t>Layout</w:t>
      </w:r>
      <w:r w:rsidR="00DF3EB0">
        <w:rPr>
          <w:b/>
          <w:bCs/>
        </w:rPr>
        <w:t xml:space="preserve"> </w:t>
      </w:r>
      <w:r w:rsidRPr="00717CB5">
        <w:t>tab in the Ribbon. In the Page Setup section, choose the </w:t>
      </w:r>
      <w:r w:rsidRPr="00717CB5">
        <w:rPr>
          <w:i/>
          <w:iCs/>
        </w:rPr>
        <w:t>Breaks</w:t>
      </w:r>
      <w:r w:rsidRPr="00717CB5">
        <w:t> dropdown menu; from the second half of the list, choose </w:t>
      </w:r>
      <w:r w:rsidRPr="00717CB5">
        <w:rPr>
          <w:i/>
          <w:iCs/>
        </w:rPr>
        <w:t>Section Break: Next Page</w:t>
      </w:r>
      <w:r w:rsidRPr="00717CB5">
        <w:t> or </w:t>
      </w:r>
      <w:r w:rsidRPr="00717CB5">
        <w:rPr>
          <w:i/>
          <w:iCs/>
        </w:rPr>
        <w:t>Section Break: Continuous</w:t>
      </w:r>
      <w:r w:rsidRPr="00717CB5">
        <w:t> if you don’t want a page break.</w:t>
      </w:r>
    </w:p>
    <w:p w14:paraId="1C933137" w14:textId="77777777" w:rsidR="00770C59" w:rsidRDefault="006752BB" w:rsidP="00D45150">
      <w:pPr>
        <w:pStyle w:val="Heading2"/>
      </w:pPr>
      <w:bookmarkStart w:id="26" w:name="_Toc476584781"/>
      <w:bookmarkStart w:id="27" w:name="_Toc479168293"/>
      <w:r>
        <w:t xml:space="preserve">Chapter </w:t>
      </w:r>
      <w:commentRangeStart w:id="28"/>
      <w:r>
        <w:t>II</w:t>
      </w:r>
      <w:commentRangeEnd w:id="28"/>
      <w:r w:rsidR="00984338">
        <w:rPr>
          <w:rStyle w:val="CommentReference"/>
          <w:rFonts w:eastAsiaTheme="minorHAnsi" w:cs="Times New Roman"/>
        </w:rPr>
        <w:commentReference w:id="28"/>
      </w:r>
      <w:r w:rsidR="00E42FC1">
        <w:t>.</w:t>
      </w:r>
      <w:bookmarkEnd w:id="26"/>
      <w:r w:rsidR="009D7D53">
        <w:br/>
      </w:r>
      <w:r w:rsidR="00043E80">
        <w:t>Chapter Styles</w:t>
      </w:r>
      <w:bookmarkEnd w:id="27"/>
    </w:p>
    <w:p w14:paraId="55D3DCF3" w14:textId="77777777" w:rsidR="00043E80" w:rsidRDefault="00043E80" w:rsidP="003A1803">
      <w:pPr>
        <w:pStyle w:val="BodyText"/>
      </w:pPr>
      <w:r>
        <w:t>There are several styles that are used within chapters that you’ll need to know how to use.</w:t>
      </w:r>
      <w:r w:rsidR="00A1327C">
        <w:t xml:space="preserve"> Other styles in the document are used in specific circumstances only, but we’ll cover those later.</w:t>
      </w:r>
      <w:r w:rsidR="00176E04">
        <w:t xml:space="preserve"> </w:t>
      </w:r>
    </w:p>
    <w:p w14:paraId="3BD04B8A" w14:textId="77777777" w:rsidR="00E05CF7" w:rsidRDefault="0046335F" w:rsidP="007412AF">
      <w:pPr>
        <w:pStyle w:val="Heading3"/>
      </w:pPr>
      <w:bookmarkStart w:id="29" w:name="_Toc479168294"/>
      <w:r>
        <w:t>Heading 3</w:t>
      </w:r>
      <w:r w:rsidR="00A0504A">
        <w:t xml:space="preserve">, </w:t>
      </w:r>
      <w:proofErr w:type="spellStart"/>
      <w:r w:rsidR="00A0504A">
        <w:t>SectionTitle</w:t>
      </w:r>
      <w:proofErr w:type="spellEnd"/>
      <w:r w:rsidR="00A0504A">
        <w:t>/A-Head</w:t>
      </w:r>
      <w:bookmarkEnd w:id="29"/>
    </w:p>
    <w:p w14:paraId="40EED13D" w14:textId="77777777" w:rsidR="00A1327C" w:rsidRDefault="00A1327C" w:rsidP="003A1803">
      <w:pPr>
        <w:pStyle w:val="BodyText"/>
      </w:pPr>
      <w:r>
        <w:t xml:space="preserve">The Chapter Title </w:t>
      </w:r>
      <w:r w:rsidR="00B038BA">
        <w:t xml:space="preserve">or “Major heading” </w:t>
      </w:r>
      <w:r>
        <w:t>style</w:t>
      </w:r>
      <w:r w:rsidR="00B038BA">
        <w:t xml:space="preserve"> (shown in the Quick Styles menu as “Ch Title”)</w:t>
      </w:r>
      <w:r>
        <w:t xml:space="preserve"> is used at the beginning of each chapter, including the appendices. For an example, see “Chapter 1 About Chapters” above.</w:t>
      </w:r>
      <w:r w:rsidR="00C64677">
        <w:t xml:space="preserve"> The first line of the title text will always begin 2” from the top of the page.</w:t>
      </w:r>
      <w:r w:rsidR="00C64677" w:rsidRPr="00C64677">
        <w:t xml:space="preserve"> </w:t>
      </w:r>
      <w:r w:rsidR="00C64677">
        <w:t>The style immediately following the Chapter Title style will default to the Body Text style, to be used for the introduction of the chapter.</w:t>
      </w:r>
    </w:p>
    <w:p w14:paraId="24DDDE6A" w14:textId="77777777" w:rsidR="00A1327C" w:rsidRDefault="00A1327C" w:rsidP="003A1803">
      <w:pPr>
        <w:pStyle w:val="BodyText"/>
      </w:pPr>
      <w:r>
        <w:t xml:space="preserve">Chapter titles will automatically be included in the Table of Contents, but </w:t>
      </w:r>
      <w:proofErr w:type="gramStart"/>
      <w:r>
        <w:t>in order for</w:t>
      </w:r>
      <w:proofErr w:type="gramEnd"/>
      <w:r>
        <w:t xml:space="preserve"> them to appear after they’re first added, you’ll need to right-click on the TOC and choose “Update entire table.”</w:t>
      </w:r>
      <w:r w:rsidR="005F0D80">
        <w:t xml:space="preserve"> To</w:t>
      </w:r>
      <w:r w:rsidR="00B038BA">
        <w:t xml:space="preserve"> ensure that the chapter title</w:t>
      </w:r>
      <w:r w:rsidR="005F0D80">
        <w:t xml:space="preserve"> is formatted correctly</w:t>
      </w:r>
      <w:r w:rsidR="00B038BA">
        <w:t xml:space="preserve"> both on the page and in the corresponding TOC entry</w:t>
      </w:r>
      <w:r w:rsidR="005F0D80">
        <w:t>, there are two commands you’ll need to use for each:</w:t>
      </w:r>
    </w:p>
    <w:p w14:paraId="6EAA4665" w14:textId="77777777" w:rsidR="00B038BA" w:rsidRDefault="0046335F" w:rsidP="005F0D80">
      <w:pPr>
        <w:pStyle w:val="BulletedList"/>
      </w:pPr>
      <w:r>
        <w:t>In the TOC entry for Chapter 1, you’ll notice that there’s a half-inch space between the words “Chapter 1:” and the chapter title. This is accomplished by using a Tab character in the title itself. The Chapter Title style has been designed so that this Tab character will not interfere with the centering of the header and therefore will not appear to be present on this page at all; if the TOC entry does not contain that half-inch space, remember to add a Tab character.</w:t>
      </w:r>
    </w:p>
    <w:p w14:paraId="155B923F" w14:textId="77777777" w:rsidR="005F0D80" w:rsidRDefault="005F0D80" w:rsidP="00B038BA">
      <w:pPr>
        <w:pStyle w:val="BulletedList"/>
      </w:pPr>
      <w:r>
        <w:t>In the Chapter 1 example above, you’ll notice that the chapter title falls on two different lines, with the words “Chapter 1:” on the first line and the chapter title itself on the second line. If you use the Enter key to separate these (called a “hard return”), they will appear much farther apart on the page and will appear in the TOC as two separate entries. To prevent this, you’ll need to use what’s called a “soft-return” by pressing Shift + Enter</w:t>
      </w:r>
      <w:r w:rsidR="00B038BA">
        <w:t xml:space="preserve"> (just after the Tab character mentioned previously)</w:t>
      </w:r>
      <w:r>
        <w:t>. This command tells the computer that you want the second line to be considered part of the same header or paragraph even as it appears on a new line.</w:t>
      </w:r>
    </w:p>
    <w:p w14:paraId="7506309B" w14:textId="77777777" w:rsidR="00B038BA" w:rsidRDefault="004A6E99" w:rsidP="00324446">
      <w:pPr>
        <w:pStyle w:val="Heading4"/>
      </w:pPr>
      <w:bookmarkStart w:id="30" w:name="_Toc479168295"/>
      <w:r w:rsidRPr="00324446">
        <w:t>Heading</w:t>
      </w:r>
      <w:r>
        <w:t xml:space="preserve"> 4, B-Head</w:t>
      </w:r>
      <w:bookmarkEnd w:id="30"/>
    </w:p>
    <w:p w14:paraId="0983B395" w14:textId="77777777" w:rsidR="00674C51" w:rsidRDefault="00674C51" w:rsidP="003A1803">
      <w:pPr>
        <w:pStyle w:val="BodyText"/>
      </w:pPr>
      <w:r>
        <w:t>The Section Title or A-Head style (shown in the Quick Styles menu as “Sect Title”) is used as a header for a section within a chapter. For an example, see “Chapter Styles” above. Note: there should always be introductory text for the chapter before the Section Title. The style immediately following the Section Title style will default to the Body Text style, to be used for the introduction of the section.</w:t>
      </w:r>
    </w:p>
    <w:p w14:paraId="1C8D059E" w14:textId="77777777" w:rsidR="00674C51" w:rsidRDefault="00674C51" w:rsidP="003A1803">
      <w:pPr>
        <w:pStyle w:val="BodyText"/>
      </w:pPr>
      <w:r>
        <w:t>Section titles will automatically be added to the Table of Contents, directly below the previous chapter title and with a half-inch indent, each time you update the whole TOC.</w:t>
      </w:r>
    </w:p>
    <w:p w14:paraId="691D317F" w14:textId="77777777" w:rsidR="00674C51" w:rsidRDefault="00674C51" w:rsidP="00324446">
      <w:pPr>
        <w:pStyle w:val="Heading4"/>
      </w:pPr>
      <w:bookmarkStart w:id="31" w:name="_Toc479168296"/>
      <w:r>
        <w:t>B-Head Style</w:t>
      </w:r>
      <w:bookmarkEnd w:id="31"/>
    </w:p>
    <w:p w14:paraId="2000D0B2" w14:textId="77777777" w:rsidR="00674C51" w:rsidRDefault="00674C51" w:rsidP="003A1803">
      <w:pPr>
        <w:pStyle w:val="BodyText"/>
      </w:pPr>
      <w:r>
        <w:t xml:space="preserve">The B-Head style (shown in the Quick Styles menu as “B-Head”) is used as a header for a subsection within a section of a chapter. For an example, see “B-Head Style” above. Note: there should always be introductory text for the </w:t>
      </w:r>
      <w:r w:rsidR="000E1D78">
        <w:t>section</w:t>
      </w:r>
      <w:r>
        <w:t xml:space="preserve"> before the </w:t>
      </w:r>
      <w:r w:rsidR="000E1D78">
        <w:t>B-Head</w:t>
      </w:r>
      <w:r>
        <w:t xml:space="preserve">. The style immediately following the </w:t>
      </w:r>
      <w:r w:rsidR="000E1D78">
        <w:t>B-Head</w:t>
      </w:r>
      <w:r>
        <w:t xml:space="preserve"> style will default to the Body Text style, to be used for the introduction of the </w:t>
      </w:r>
      <w:r w:rsidR="000E1D78">
        <w:t>sub</w:t>
      </w:r>
      <w:r>
        <w:t>section.</w:t>
      </w:r>
    </w:p>
    <w:p w14:paraId="5A53044B" w14:textId="77777777" w:rsidR="00674C51" w:rsidRDefault="000E1D78" w:rsidP="003A1803">
      <w:pPr>
        <w:pStyle w:val="BodyText"/>
      </w:pPr>
      <w:r>
        <w:t>B-Heads</w:t>
      </w:r>
      <w:r w:rsidR="00674C51">
        <w:t xml:space="preserve"> will automatically be added to the Table of Contents, directly below the previous </w:t>
      </w:r>
      <w:r>
        <w:t>section</w:t>
      </w:r>
      <w:r w:rsidR="00674C51">
        <w:t xml:space="preserve"> title and with a </w:t>
      </w:r>
      <w:r>
        <w:t>one</w:t>
      </w:r>
      <w:r w:rsidR="00674C51">
        <w:t>-inch indent, each time you update the whole TOC.</w:t>
      </w:r>
    </w:p>
    <w:p w14:paraId="3DD8A3F6" w14:textId="77777777" w:rsidR="000E1D78" w:rsidRDefault="000E1D78" w:rsidP="00507812">
      <w:pPr>
        <w:pStyle w:val="Heading4"/>
      </w:pPr>
      <w:bookmarkStart w:id="32" w:name="_Toc479168297"/>
      <w:r>
        <w:t>B</w:t>
      </w:r>
      <w:r w:rsidR="00507812">
        <w:t>-Head</w:t>
      </w:r>
      <w:r>
        <w:t xml:space="preserve"> Style</w:t>
      </w:r>
      <w:bookmarkEnd w:id="32"/>
    </w:p>
    <w:p w14:paraId="3B16F1BA" w14:textId="77777777" w:rsidR="000E1D78" w:rsidRDefault="000E1D78" w:rsidP="003A1803">
      <w:pPr>
        <w:pStyle w:val="BodyText"/>
      </w:pPr>
      <w:r>
        <w:t>The Body Text style (shown in the Quick Styles menu as “Body Text”) is used for standard paragraph styles. This paragraph is using the Body Text style; the default style for the next paragraph is also Body Text.</w:t>
      </w:r>
    </w:p>
    <w:p w14:paraId="7A4452D8" w14:textId="77777777" w:rsidR="000E1D78" w:rsidRDefault="000E1D78" w:rsidP="00324446">
      <w:pPr>
        <w:pStyle w:val="Heading4"/>
      </w:pPr>
      <w:bookmarkStart w:id="33" w:name="_Toc479168298"/>
      <w:r>
        <w:t>C-Head</w:t>
      </w:r>
      <w:r w:rsidR="00B70CA8">
        <w:t xml:space="preserve"> Style and A</w:t>
      </w:r>
      <w:r>
        <w:t xml:space="preserve">ccompanying </w:t>
      </w:r>
      <w:r w:rsidR="00B70CA8">
        <w:t>P</w:t>
      </w:r>
      <w:r>
        <w:t>aragraph</w:t>
      </w:r>
      <w:bookmarkEnd w:id="33"/>
    </w:p>
    <w:p w14:paraId="2A2B265A" w14:textId="77777777" w:rsidR="00897AB6" w:rsidRPr="00897AB6" w:rsidRDefault="000E1D78" w:rsidP="003A1803">
      <w:pPr>
        <w:pStyle w:val="BodyText"/>
      </w:pPr>
      <w:r w:rsidRPr="00897AB6">
        <w:t>The C-Head style (shown in the Quick Styles menu as “</w:t>
      </w:r>
      <w:r w:rsidR="00897AB6" w:rsidRPr="00897AB6">
        <w:t>C</w:t>
      </w:r>
      <w:r w:rsidRPr="00897AB6">
        <w:t xml:space="preserve">-Head”) is used as a header for a subsection within a </w:t>
      </w:r>
      <w:r w:rsidR="00897AB6" w:rsidRPr="00897AB6">
        <w:t>subsection</w:t>
      </w:r>
      <w:r w:rsidRPr="00897AB6">
        <w:t>. For example</w:t>
      </w:r>
      <w:r w:rsidR="00897AB6" w:rsidRPr="00897AB6">
        <w:t>:</w:t>
      </w:r>
    </w:p>
    <w:p w14:paraId="546B042A" w14:textId="77777777" w:rsidR="00897AB6" w:rsidRPr="00897AB6" w:rsidRDefault="007D5C0D" w:rsidP="00897AB6">
      <w:pPr>
        <w:pStyle w:val="C-BodyText"/>
      </w:pPr>
      <w:bookmarkStart w:id="34" w:name="_Toc479168299"/>
      <w:r>
        <w:rPr>
          <w:rStyle w:val="Heading5Char"/>
        </w:rPr>
        <w:t xml:space="preserve">Body Text with </w:t>
      </w:r>
      <w:r w:rsidR="00897AB6" w:rsidRPr="00897AB6">
        <w:rPr>
          <w:rStyle w:val="Heading5Char"/>
        </w:rPr>
        <w:t>C-Head</w:t>
      </w:r>
      <w:bookmarkEnd w:id="34"/>
      <w:r w:rsidR="00897AB6" w:rsidRPr="00897AB6">
        <w:t>. This is a C-Head and accompanying paragraph.</w:t>
      </w:r>
      <w:r w:rsidR="00FE4E44" w:rsidRPr="00FE4E44">
        <w:t xml:space="preserve"> </w:t>
      </w:r>
      <w:r w:rsidR="00FE4E44">
        <w:t>Note that the C-Head is on the same line as the rest of the paragraph; it’s not indented; and there is no additional spa</w:t>
      </w:r>
      <w:r w:rsidR="00FE4E44" w:rsidRPr="00897AB6">
        <w:t>ce before the C-Head as there is with other headers.</w:t>
      </w:r>
    </w:p>
    <w:p w14:paraId="288BA550" w14:textId="77777777" w:rsidR="00897AB6" w:rsidRPr="00897AB6" w:rsidRDefault="00897AB6" w:rsidP="003A1803">
      <w:pPr>
        <w:pStyle w:val="BodyText"/>
      </w:pPr>
      <w:r w:rsidRPr="00897AB6">
        <w:t>C-Heads will automatically be added to the Table of Contents, directly below the previous subsection title and with a 1.5-inch indent, each time you update the whole TOC.</w:t>
      </w:r>
    </w:p>
    <w:p w14:paraId="1051B0AD" w14:textId="77777777" w:rsidR="00FE4E44" w:rsidRDefault="00FE4E44" w:rsidP="003A1803">
      <w:pPr>
        <w:pStyle w:val="BodyText"/>
      </w:pPr>
      <w:r>
        <w:t>To apply the C-Head style, select the paragraph to which it belongs and click on the “Body Text w/ C-Head” style in the Quick Styles menu; then select the C-Head itself and click on the “C-Head” style.</w:t>
      </w:r>
    </w:p>
    <w:p w14:paraId="28F3A2AF" w14:textId="77777777" w:rsidR="000E1D78" w:rsidRPr="00897AB6" w:rsidRDefault="00897AB6" w:rsidP="003A1803">
      <w:pPr>
        <w:pStyle w:val="BodyText"/>
      </w:pPr>
      <w:r w:rsidRPr="00897AB6">
        <w:t xml:space="preserve">Remember, </w:t>
      </w:r>
      <w:r w:rsidR="000E1D78" w:rsidRPr="00897AB6">
        <w:t xml:space="preserve">there should always be introductory text for the </w:t>
      </w:r>
      <w:r w:rsidRPr="00897AB6">
        <w:t>sub</w:t>
      </w:r>
      <w:r w:rsidR="000E1D78" w:rsidRPr="00897AB6">
        <w:t xml:space="preserve">section before the </w:t>
      </w:r>
      <w:r w:rsidRPr="00897AB6">
        <w:t>C</w:t>
      </w:r>
      <w:r w:rsidR="000E1D78" w:rsidRPr="00897AB6">
        <w:t xml:space="preserve">-Head. The style immediately following the </w:t>
      </w:r>
      <w:r w:rsidR="00FE4E44">
        <w:t>C</w:t>
      </w:r>
      <w:r w:rsidR="000E1D78" w:rsidRPr="00897AB6">
        <w:t xml:space="preserve">-Head style will default </w:t>
      </w:r>
      <w:r w:rsidRPr="00897AB6">
        <w:t>to the Body Text style</w:t>
      </w:r>
      <w:r w:rsidR="000E1D78" w:rsidRPr="00897AB6">
        <w:t>.</w:t>
      </w:r>
    </w:p>
    <w:p w14:paraId="25B4D224" w14:textId="77777777" w:rsidR="00897AB6" w:rsidRDefault="00FE4E44" w:rsidP="00324446">
      <w:pPr>
        <w:pStyle w:val="Heading4"/>
      </w:pPr>
      <w:bookmarkStart w:id="35" w:name="_Toc479168300"/>
      <w:r>
        <w:t>Numbered List Style</w:t>
      </w:r>
      <w:bookmarkEnd w:id="35"/>
    </w:p>
    <w:p w14:paraId="24EE7C42" w14:textId="77777777" w:rsidR="002520E1" w:rsidRDefault="00FE4E44" w:rsidP="003A1803">
      <w:pPr>
        <w:pStyle w:val="BodyText"/>
      </w:pPr>
      <w:r>
        <w:t>To create a numbered list, select the lines of text which you want to make a list (whether they’re already in a Word list structure or not) and choose the “Numbered List” style in the Quick Styles menu. If the list was in a Word list structure previously, it will simply update the styles. If the list was previously formatted by hand, you will need to check that list items begin and end at the correct points and that any typed numbering is removed.</w:t>
      </w:r>
    </w:p>
    <w:p w14:paraId="6C21A6E6" w14:textId="77777777" w:rsidR="0047249E" w:rsidRDefault="00D71995" w:rsidP="009C4575">
      <w:pPr>
        <w:pStyle w:val="NumberedList"/>
      </w:pPr>
      <w:r>
        <w:t xml:space="preserve">This is the </w:t>
      </w:r>
      <w:r w:rsidR="0047249E">
        <w:t>Numbered</w:t>
      </w:r>
      <w:r>
        <w:t xml:space="preserve"> l</w:t>
      </w:r>
      <w:r w:rsidR="0047249E">
        <w:t>ist</w:t>
      </w:r>
      <w:r>
        <w:t xml:space="preserve"> s</w:t>
      </w:r>
      <w:r w:rsidR="0047249E">
        <w:t>tyle</w:t>
      </w:r>
      <w:r>
        <w:t>.</w:t>
      </w:r>
    </w:p>
    <w:p w14:paraId="620CA4DD" w14:textId="77777777" w:rsidR="00D71995" w:rsidRDefault="00FE4E44" w:rsidP="009C4575">
      <w:pPr>
        <w:pStyle w:val="NumberedList"/>
      </w:pPr>
      <w:r>
        <w:t>To add a list item, simply hit Enter at the end of the previous list item.</w:t>
      </w:r>
    </w:p>
    <w:p w14:paraId="1A1D8DED" w14:textId="77777777" w:rsidR="00FE4E44" w:rsidRDefault="00FE4E44" w:rsidP="00FE4E44">
      <w:pPr>
        <w:pStyle w:val="NumberedList"/>
      </w:pPr>
      <w:r>
        <w:t>To end the list, hit Enter and then select the “Body Text” style from the Quick Styles menu.</w:t>
      </w:r>
    </w:p>
    <w:p w14:paraId="7ADA7631" w14:textId="77777777" w:rsidR="00FE4E44" w:rsidRDefault="00CE6B6A" w:rsidP="003A1803">
      <w:pPr>
        <w:pStyle w:val="BodyText"/>
      </w:pPr>
      <w:r>
        <w:t>If you wish to create a second numbered list, follow the directions for creating a list above, then right-click on the list and choose “Restart at 1.” If this does not work, right-click and choose “Set Numbering Value” and set it to create a new list starting from 1. If either of these methods creates a list starting with 1 but with the second item in the list continuing numbering from a previous list, you may need to right-click on that second item and again choose “Set Numbering Value,” this time choosing to start from 2.</w:t>
      </w:r>
    </w:p>
    <w:p w14:paraId="29F51F60" w14:textId="77777777" w:rsidR="00CE6B6A" w:rsidRPr="00D32605" w:rsidRDefault="00CE6B6A" w:rsidP="00324446">
      <w:pPr>
        <w:pStyle w:val="Heading4"/>
      </w:pPr>
      <w:bookmarkStart w:id="36" w:name="_Toc479168301"/>
      <w:r w:rsidRPr="00D32605">
        <w:t>Bulleted List Style</w:t>
      </w:r>
      <w:bookmarkEnd w:id="36"/>
    </w:p>
    <w:p w14:paraId="3BC17D2B" w14:textId="77777777" w:rsidR="00CE6B6A" w:rsidRDefault="00CE6B6A" w:rsidP="003A1803">
      <w:pPr>
        <w:pStyle w:val="BodyText"/>
      </w:pPr>
      <w:r>
        <w:t>To create a bulleted list, select the lines of text which you want to make a list (whether they’re already in a Word list structure or not) and choose the “Bulleted List” style in the Quick Styles menu. If the list was in a Word list structure previously, it will simply update the styles. If the list was previously formatted by hand, you will need to check that list items begin and end at the correct points and that any typed bullets are removed.</w:t>
      </w:r>
    </w:p>
    <w:p w14:paraId="08EBA58E" w14:textId="77777777" w:rsidR="00CE6B6A" w:rsidRDefault="00CE6B6A" w:rsidP="00CE6B6A">
      <w:pPr>
        <w:pStyle w:val="BulletedList"/>
      </w:pPr>
      <w:r>
        <w:t xml:space="preserve">This is the </w:t>
      </w:r>
      <w:r w:rsidR="00D32605">
        <w:t>Bulleted</w:t>
      </w:r>
      <w:r>
        <w:t xml:space="preserve"> list style.</w:t>
      </w:r>
    </w:p>
    <w:p w14:paraId="533ADE46" w14:textId="77777777" w:rsidR="00CE6B6A" w:rsidRDefault="00CE6B6A" w:rsidP="00CE6B6A">
      <w:pPr>
        <w:pStyle w:val="BulletedList"/>
      </w:pPr>
      <w:r>
        <w:t>To add a list item, simply hit Enter at the end of the previous list item.</w:t>
      </w:r>
    </w:p>
    <w:p w14:paraId="146E0B49" w14:textId="77777777" w:rsidR="00CE6B6A" w:rsidRDefault="00CE6B6A" w:rsidP="00CE6B6A">
      <w:pPr>
        <w:pStyle w:val="BulletedList"/>
      </w:pPr>
      <w:r>
        <w:t>To end the list, hit Enter and then select the “Body Text” style from the Quick Styles menu.</w:t>
      </w:r>
    </w:p>
    <w:p w14:paraId="5CB3998E" w14:textId="77777777" w:rsidR="00915484" w:rsidRDefault="00915484" w:rsidP="00915484">
      <w:pPr>
        <w:pStyle w:val="BodyText"/>
      </w:pPr>
      <w:r>
        <w:t>This is what some body text after a bulleted list would look l</w:t>
      </w:r>
      <w:r w:rsidR="00B901C5">
        <w:t>i</w:t>
      </w:r>
      <w:r>
        <w:t>ke.</w:t>
      </w:r>
    </w:p>
    <w:p w14:paraId="7116B29A" w14:textId="77777777" w:rsidR="00CE6B6A" w:rsidRPr="00D32605" w:rsidRDefault="00CE6B6A" w:rsidP="00324446">
      <w:pPr>
        <w:pStyle w:val="Heading4"/>
      </w:pPr>
      <w:bookmarkStart w:id="37" w:name="_Toc479168302"/>
      <w:r w:rsidRPr="00D32605">
        <w:t>Block Quote Style</w:t>
      </w:r>
      <w:bookmarkEnd w:id="37"/>
    </w:p>
    <w:p w14:paraId="0ECEABDE" w14:textId="77777777" w:rsidR="00D32605" w:rsidRDefault="00D32605" w:rsidP="003A1803">
      <w:pPr>
        <w:pStyle w:val="BodyText"/>
      </w:pPr>
      <w:r w:rsidRPr="00D32605">
        <w:t>The Block Quote Style is used for quoting large selections of text, rather than a word or phrase.</w:t>
      </w:r>
    </w:p>
    <w:p w14:paraId="29A4291C" w14:textId="77777777" w:rsidR="00D32605" w:rsidRDefault="00D32605" w:rsidP="00D32605">
      <w:pPr>
        <w:pStyle w:val="BlockQuote"/>
      </w:pPr>
      <w:r>
        <w:t>Blockquotes are further indented to distinguish them from body text. They’re also single-spaced rather than double-spaced.</w:t>
      </w:r>
    </w:p>
    <w:p w14:paraId="19C9D943" w14:textId="77777777" w:rsidR="00D32605" w:rsidRDefault="00D32605" w:rsidP="00D32605">
      <w:pPr>
        <w:pStyle w:val="BlockQuote"/>
      </w:pPr>
      <w:r>
        <w:t>A multi-paragraph block quote will look like this, with a space between the paragraphs to differentiate them.</w:t>
      </w:r>
    </w:p>
    <w:p w14:paraId="6FA09AC1" w14:textId="77777777" w:rsidR="00E07C29" w:rsidRPr="00D95B04" w:rsidRDefault="00D95B04" w:rsidP="00324446">
      <w:pPr>
        <w:pStyle w:val="Heading4"/>
      </w:pPr>
      <w:bookmarkStart w:id="38" w:name="_Toc479168303"/>
      <w:r>
        <w:t>Figures</w:t>
      </w:r>
      <w:bookmarkEnd w:id="38"/>
    </w:p>
    <w:p w14:paraId="7F5DDFE3" w14:textId="77777777" w:rsidR="00D95B04" w:rsidRPr="00D95B04" w:rsidRDefault="00D95B04" w:rsidP="003A1803">
      <w:pPr>
        <w:pStyle w:val="BodyText"/>
      </w:pPr>
      <w:r w:rsidRPr="00D95B04">
        <w:t xml:space="preserve">To insert a figure, </w:t>
      </w:r>
      <w:r>
        <w:t>place your cursor at the beginning of the Figure Title line. Y</w:t>
      </w:r>
      <w:r w:rsidRPr="00D95B04">
        <w:t xml:space="preserve">ou can </w:t>
      </w:r>
      <w:r>
        <w:t>either copy and paste a figure into the document or use the Insert Pictures command in the Insert ribbon. Once you have the image inserted, click on the picture and select the dropdown menu that appears: make sure the “In Line With Text” option is selected</w:t>
      </w:r>
      <w:r w:rsidR="007F7E40">
        <w:t>, in order to keep the picture aligned properly and associated with the correct text. Example</w:t>
      </w:r>
      <w:r w:rsidR="00DA2788">
        <w:t xml:space="preserve"> (the gray box is merely a placeholder to show you how it should look)</w:t>
      </w:r>
      <w:r w:rsidR="007F7E40">
        <w:t>:</w:t>
      </w:r>
    </w:p>
    <w:p w14:paraId="4F62F862" w14:textId="77777777" w:rsidR="00E07C29" w:rsidRDefault="00D95B04" w:rsidP="00086E7A">
      <w:pPr>
        <w:pStyle w:val="FigureTitle"/>
      </w:pPr>
      <w:bookmarkStart w:id="39" w:name="_Toc473816963"/>
      <w:r>
        <w:rPr>
          <w:noProof/>
          <w:shd w:val="clear" w:color="auto" w:fill="auto"/>
        </w:rPr>
        <mc:AlternateContent>
          <mc:Choice Requires="wps">
            <w:drawing>
              <wp:inline distT="0" distB="0" distL="0" distR="0" wp14:anchorId="0D742EB5" wp14:editId="3D30803D">
                <wp:extent cx="5157216" cy="1005840"/>
                <wp:effectExtent l="0" t="0" r="24765" b="22860"/>
                <wp:docPr id="4" name="Rectangle 4"/>
                <wp:cNvGraphicFramePr/>
                <a:graphic xmlns:a="http://schemas.openxmlformats.org/drawingml/2006/main">
                  <a:graphicData uri="http://schemas.microsoft.com/office/word/2010/wordprocessingShape">
                    <wps:wsp>
                      <wps:cNvSpPr/>
                      <wps:spPr>
                        <a:xfrm>
                          <a:off x="0" y="0"/>
                          <a:ext cx="5157216" cy="10058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7733A67" id="Rectangle 4" o:spid="_x0000_s1026" style="width:406.1pt;height:7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" fillcolor="#a5a5a5 [3206]" strokecolor="#525252 [1606]" strokeweight="1pt">
                <w10:anchorlock/>
              </v:rect>
            </w:pict>
          </mc:Fallback>
        </mc:AlternateContent>
      </w:r>
      <w:r w:rsidR="00174208">
        <w:t xml:space="preserve">Figure 1. </w:t>
      </w:r>
      <w:r w:rsidR="00E07C29" w:rsidRPr="00086E7A">
        <w:t>Figure</w:t>
      </w:r>
      <w:r w:rsidR="00E07C29">
        <w:t xml:space="preserve"> Title</w:t>
      </w:r>
      <w:r w:rsidR="00174208">
        <w:t>.</w:t>
      </w:r>
      <w:bookmarkEnd w:id="39"/>
    </w:p>
    <w:p w14:paraId="22DF9741" w14:textId="77777777" w:rsidR="00E07C29" w:rsidRDefault="00174208" w:rsidP="001B1F18">
      <w:pPr>
        <w:pStyle w:val="FigureDescription"/>
      </w:pPr>
      <w:r>
        <w:t>Description of Figure 1, legend brief citation, etc.</w:t>
      </w:r>
    </w:p>
    <w:p w14:paraId="76BA4F4F" w14:textId="77777777" w:rsidR="00D95B04" w:rsidRDefault="007F7E40" w:rsidP="007F7E40">
      <w:pPr>
        <w:pStyle w:val="C-BodyText"/>
      </w:pPr>
      <w:bookmarkStart w:id="40" w:name="_Toc479168304"/>
      <w:r w:rsidRPr="007F7E40">
        <w:rPr>
          <w:rStyle w:val="Heading5Char"/>
        </w:rPr>
        <w:t>Figure Title Style.</w:t>
      </w:r>
      <w:bookmarkEnd w:id="40"/>
      <w:r>
        <w:t xml:space="preserve"> The Figure Title </w:t>
      </w:r>
      <w:r w:rsidR="004906CA">
        <w:t>s</w:t>
      </w:r>
      <w:r>
        <w:t>tyle, which appears in the Quick Styles menu as “Figure Title,” is used to name a figure in a way that will appear in the TOC. The title will automatically be added to the List of Figures following an update of the entire table.</w:t>
      </w:r>
      <w:r w:rsidR="00301AE4">
        <w:t xml:space="preserve"> Remember to place a tab between the figure number and the title, as shown above, </w:t>
      </w:r>
      <w:proofErr w:type="gramStart"/>
      <w:r w:rsidR="00301AE4">
        <w:t>in order to</w:t>
      </w:r>
      <w:proofErr w:type="gramEnd"/>
      <w:r w:rsidR="00301AE4">
        <w:t xml:space="preserve"> preserve formatting in the TOC.</w:t>
      </w:r>
      <w:r w:rsidR="004906CA">
        <w:t xml:space="preserve"> Note: the style of the paragraph following Figure Title defaults to Figure Description.</w:t>
      </w:r>
    </w:p>
    <w:p w14:paraId="64817A77" w14:textId="77777777" w:rsidR="004906CA" w:rsidRDefault="004906CA" w:rsidP="004906CA">
      <w:pPr>
        <w:pStyle w:val="C-BodyText"/>
      </w:pPr>
      <w:bookmarkStart w:id="41" w:name="_Toc479168305"/>
      <w:r w:rsidRPr="004906CA">
        <w:rPr>
          <w:rStyle w:val="Heading5Char"/>
        </w:rPr>
        <w:t>Figure Description Style.</w:t>
      </w:r>
      <w:bookmarkEnd w:id="41"/>
      <w:r>
        <w:t xml:space="preserve"> The Figure Description style, which appears in the Quick Styles menu as “Figure Description,” is used to briefly describe the accompanying figure</w:t>
      </w:r>
      <w:r w:rsidR="00940960">
        <w:t>; the space after it separates it from the body text below the figure.</w:t>
      </w:r>
    </w:p>
    <w:p w14:paraId="56440F4E" w14:textId="77777777" w:rsidR="00940960" w:rsidRDefault="00940960" w:rsidP="00324446">
      <w:pPr>
        <w:pStyle w:val="Heading4"/>
      </w:pPr>
      <w:bookmarkStart w:id="42" w:name="_Toc479168306"/>
      <w:r>
        <w:t>Tables</w:t>
      </w:r>
      <w:bookmarkEnd w:id="42"/>
    </w:p>
    <w:p w14:paraId="0C0C08A4" w14:textId="77777777" w:rsidR="00940960" w:rsidRDefault="00940960" w:rsidP="003A1803">
      <w:pPr>
        <w:pStyle w:val="BodyText"/>
      </w:pPr>
      <w:r>
        <w:t xml:space="preserve">Tables can </w:t>
      </w:r>
      <w:proofErr w:type="gramStart"/>
      <w:r>
        <w:t>copied</w:t>
      </w:r>
      <w:proofErr w:type="gramEnd"/>
      <w:r>
        <w:t xml:space="preserve"> and pasted from another document or created in the Word document itself using the Insert Table command on the Insert tab of the ribbon. A sample table:</w:t>
      </w:r>
    </w:p>
    <w:p w14:paraId="44B4453C" w14:textId="77777777" w:rsidR="00940960" w:rsidRDefault="00940960" w:rsidP="00940960">
      <w:pPr>
        <w:pStyle w:val="TableTitle"/>
      </w:pPr>
      <w:bookmarkStart w:id="43" w:name="_Toc473816959"/>
      <w:r w:rsidRPr="00884CEF">
        <w:t>Table 1</w:t>
      </w:r>
      <w:r w:rsidR="00174208">
        <w:t xml:space="preserve">. </w:t>
      </w:r>
      <w:r w:rsidRPr="00675BCD">
        <w:t>Table Title</w:t>
      </w:r>
      <w:r w:rsidR="00174208">
        <w:t>.</w:t>
      </w:r>
      <w:bookmarkEnd w:id="43"/>
    </w:p>
    <w:tbl>
      <w:tblPr>
        <w:tblW w:w="0" w:type="auto"/>
        <w:tblCellMar>
          <w:top w:w="216" w:type="dxa"/>
          <w:left w:w="216" w:type="dxa"/>
          <w:bottom w:w="288" w:type="dxa"/>
          <w:right w:w="216" w:type="dxa"/>
        </w:tblCellMar>
        <w:tblLook w:val="04A0" w:firstRow="1" w:lastRow="0" w:firstColumn="1" w:lastColumn="0" w:noHBand="0" w:noVBand="1"/>
      </w:tblPr>
      <w:tblGrid>
        <w:gridCol w:w="2880"/>
        <w:gridCol w:w="2878"/>
        <w:gridCol w:w="2882"/>
      </w:tblGrid>
      <w:tr w:rsidR="00940960" w14:paraId="1916605A" w14:textId="77777777" w:rsidTr="00940960">
        <w:tc>
          <w:tcPr>
            <w:tcW w:w="3116" w:type="dxa"/>
          </w:tcPr>
          <w:p w14:paraId="52D0D77A" w14:textId="77777777" w:rsidR="00940960" w:rsidRDefault="00940960" w:rsidP="00940960">
            <w:pPr>
              <w:pStyle w:val="TableCell"/>
            </w:pPr>
            <w:r w:rsidRPr="004F1D59">
              <w:t>Lorem ipsum</w:t>
            </w:r>
          </w:p>
        </w:tc>
        <w:tc>
          <w:tcPr>
            <w:tcW w:w="3117" w:type="dxa"/>
          </w:tcPr>
          <w:p w14:paraId="30E74481" w14:textId="77777777" w:rsidR="00940960" w:rsidRDefault="00940960" w:rsidP="00940960">
            <w:pPr>
              <w:pStyle w:val="TableCell"/>
              <w:jc w:val="center"/>
            </w:pPr>
            <w:proofErr w:type="spellStart"/>
            <w:r w:rsidRPr="004F1D59">
              <w:t>Augue</w:t>
            </w:r>
            <w:proofErr w:type="spellEnd"/>
            <w:r w:rsidRPr="004F1D59">
              <w:t xml:space="preserve"> vel </w:t>
            </w:r>
            <w:proofErr w:type="spellStart"/>
            <w:r w:rsidRPr="004F1D59">
              <w:t>tellus</w:t>
            </w:r>
            <w:proofErr w:type="spellEnd"/>
          </w:p>
        </w:tc>
        <w:tc>
          <w:tcPr>
            <w:tcW w:w="3117" w:type="dxa"/>
          </w:tcPr>
          <w:p w14:paraId="333BD2E5" w14:textId="77777777" w:rsidR="00940960" w:rsidRDefault="00940960" w:rsidP="00940960">
            <w:pPr>
              <w:pStyle w:val="TableCell"/>
              <w:jc w:val="center"/>
            </w:pPr>
            <w:r w:rsidRPr="00076E23">
              <w:t xml:space="preserve">Sed </w:t>
            </w:r>
            <w:proofErr w:type="spellStart"/>
            <w:r w:rsidRPr="00076E23">
              <w:t>sagittis</w:t>
            </w:r>
            <w:proofErr w:type="spellEnd"/>
          </w:p>
        </w:tc>
      </w:tr>
      <w:tr w:rsidR="00940960" w14:paraId="6457E062" w14:textId="77777777" w:rsidTr="00940960">
        <w:tc>
          <w:tcPr>
            <w:tcW w:w="3116" w:type="dxa"/>
          </w:tcPr>
          <w:p w14:paraId="0A7B2947" w14:textId="77777777" w:rsidR="00940960" w:rsidRDefault="00940960" w:rsidP="00940960">
            <w:pPr>
              <w:pStyle w:val="TableCell"/>
            </w:pPr>
            <w:r w:rsidRPr="004F1D59">
              <w:t xml:space="preserve">Est </w:t>
            </w:r>
            <w:proofErr w:type="spellStart"/>
            <w:r w:rsidRPr="004F1D59">
              <w:t>blandit</w:t>
            </w:r>
            <w:proofErr w:type="spellEnd"/>
          </w:p>
        </w:tc>
        <w:tc>
          <w:tcPr>
            <w:tcW w:w="3117" w:type="dxa"/>
          </w:tcPr>
          <w:p w14:paraId="31EB2E55" w14:textId="77777777" w:rsidR="00940960" w:rsidRDefault="00940960" w:rsidP="00940960">
            <w:pPr>
              <w:pStyle w:val="TableCell"/>
              <w:jc w:val="center"/>
            </w:pPr>
            <w:r>
              <w:t>0</w:t>
            </w:r>
          </w:p>
        </w:tc>
        <w:tc>
          <w:tcPr>
            <w:tcW w:w="3117" w:type="dxa"/>
          </w:tcPr>
          <w:p w14:paraId="265D4CCB" w14:textId="77777777" w:rsidR="00940960" w:rsidRDefault="00940960" w:rsidP="00940960">
            <w:pPr>
              <w:pStyle w:val="TableCell"/>
              <w:jc w:val="center"/>
            </w:pPr>
            <w:r>
              <w:t>1</w:t>
            </w:r>
          </w:p>
        </w:tc>
      </w:tr>
      <w:tr w:rsidR="00940960" w14:paraId="0B895E42" w14:textId="77777777" w:rsidTr="00940960">
        <w:tc>
          <w:tcPr>
            <w:tcW w:w="3116" w:type="dxa"/>
          </w:tcPr>
          <w:p w14:paraId="1A480B3C" w14:textId="77777777" w:rsidR="00940960" w:rsidRDefault="00940960" w:rsidP="00940960">
            <w:pPr>
              <w:pStyle w:val="TableCell"/>
            </w:pPr>
            <w:r w:rsidRPr="004F1D59">
              <w:t xml:space="preserve">Sed </w:t>
            </w:r>
            <w:proofErr w:type="spellStart"/>
            <w:r w:rsidRPr="004F1D59">
              <w:t>est</w:t>
            </w:r>
            <w:proofErr w:type="spellEnd"/>
          </w:p>
        </w:tc>
        <w:tc>
          <w:tcPr>
            <w:tcW w:w="3117" w:type="dxa"/>
          </w:tcPr>
          <w:p w14:paraId="58E3CB65" w14:textId="77777777" w:rsidR="00940960" w:rsidRDefault="00940960" w:rsidP="00940960">
            <w:pPr>
              <w:pStyle w:val="TableCell"/>
              <w:jc w:val="center"/>
            </w:pPr>
            <w:r>
              <w:t>0</w:t>
            </w:r>
          </w:p>
        </w:tc>
        <w:tc>
          <w:tcPr>
            <w:tcW w:w="3117" w:type="dxa"/>
          </w:tcPr>
          <w:p w14:paraId="35FED049" w14:textId="77777777" w:rsidR="00940960" w:rsidRDefault="00940960" w:rsidP="00940960">
            <w:pPr>
              <w:pStyle w:val="TableCell"/>
              <w:jc w:val="center"/>
            </w:pPr>
            <w:r>
              <w:t>1</w:t>
            </w:r>
          </w:p>
        </w:tc>
      </w:tr>
    </w:tbl>
    <w:p w14:paraId="2FF1C65F" w14:textId="77777777" w:rsidR="00940960" w:rsidRDefault="00940960" w:rsidP="00940960">
      <w:pPr>
        <w:pStyle w:val="TableDescription"/>
      </w:pPr>
      <w:r>
        <w:t>Table description style</w:t>
      </w:r>
      <w:r w:rsidR="00174208">
        <w:t>, legend, brief citation etc.</w:t>
      </w:r>
    </w:p>
    <w:p w14:paraId="6953ED6C" w14:textId="77777777" w:rsidR="00940960" w:rsidRDefault="00940960" w:rsidP="003A1803">
      <w:pPr>
        <w:pStyle w:val="BodyText"/>
      </w:pPr>
      <w:r>
        <w:t>Following insertion using either method, table styles should be applied as follows.</w:t>
      </w:r>
    </w:p>
    <w:p w14:paraId="53C829F1" w14:textId="77777777" w:rsidR="00D95B04" w:rsidRPr="00940960" w:rsidRDefault="00D95B04" w:rsidP="00940960">
      <w:pPr>
        <w:pStyle w:val="C-BodyText"/>
      </w:pPr>
      <w:bookmarkStart w:id="44" w:name="_Toc479168307"/>
      <w:r w:rsidRPr="00940960">
        <w:rPr>
          <w:rStyle w:val="Heading5Char"/>
        </w:rPr>
        <w:t>Table Title Style</w:t>
      </w:r>
      <w:r w:rsidR="00940960" w:rsidRPr="00940960">
        <w:rPr>
          <w:rStyle w:val="Heading5Char"/>
        </w:rPr>
        <w:t>.</w:t>
      </w:r>
      <w:bookmarkEnd w:id="44"/>
      <w:r w:rsidR="00940960" w:rsidRPr="00940960">
        <w:t xml:space="preserve"> The Table Title should come immediately before the table itself</w:t>
      </w:r>
      <w:r w:rsidR="00940960">
        <w:t>; the style appears in the Quick Styles menu as “Table Title,”</w:t>
      </w:r>
      <w:r w:rsidR="00940960" w:rsidRPr="00940960">
        <w:t xml:space="preserve"> </w:t>
      </w:r>
      <w:r w:rsidR="00940960">
        <w:t>In order to preserve formatting of the TOC entry, insert a Tab character between the table number and the table title, as shown above.</w:t>
      </w:r>
    </w:p>
    <w:p w14:paraId="40FDD6FF" w14:textId="77777777" w:rsidR="00940960" w:rsidRPr="00940960" w:rsidRDefault="00940960" w:rsidP="00D5425A">
      <w:pPr>
        <w:pStyle w:val="C-BodyText"/>
      </w:pPr>
      <w:bookmarkStart w:id="45" w:name="_Toc479168308"/>
      <w:r w:rsidRPr="00D5425A">
        <w:rPr>
          <w:rStyle w:val="Heading5Char"/>
        </w:rPr>
        <w:t>Table Cell Style.</w:t>
      </w:r>
      <w:bookmarkEnd w:id="45"/>
      <w:r>
        <w:t xml:space="preserve"> To apply this style to the table cells, highlight the table and choose “Table Cell” from the Quick Styles menu. The default will be to left-align the text inside the cells; to center text, as in the second and third columns above, </w:t>
      </w:r>
      <w:r w:rsidR="00D5425A">
        <w:t xml:space="preserve">you can </w:t>
      </w:r>
      <w:r>
        <w:t>simply select those cells and</w:t>
      </w:r>
      <w:r w:rsidR="00D5425A">
        <w:t xml:space="preserve"> choose Center. To control vertical alignment as necessary, select the applicable cells and choose the Layout tab that appears in the ribbon. On the right in the Alignment section, choose the graphic that matches the alignment you prefer, from top left to bottom right to centered horizontally and vertically.</w:t>
      </w:r>
    </w:p>
    <w:p w14:paraId="652DC34F" w14:textId="77777777" w:rsidR="00D95B04" w:rsidRPr="00D5425A" w:rsidRDefault="00D95B04" w:rsidP="00D5425A">
      <w:pPr>
        <w:pStyle w:val="C-BodyText"/>
      </w:pPr>
      <w:bookmarkStart w:id="46" w:name="_Toc479168309"/>
      <w:r w:rsidRPr="00D5425A">
        <w:rPr>
          <w:rStyle w:val="Heading5Char"/>
        </w:rPr>
        <w:t>Table Description Style</w:t>
      </w:r>
      <w:r w:rsidR="00D5425A" w:rsidRPr="00D5425A">
        <w:rPr>
          <w:rStyle w:val="Heading5Char"/>
        </w:rPr>
        <w:t>.</w:t>
      </w:r>
      <w:bookmarkEnd w:id="46"/>
      <w:r w:rsidR="00D5425A" w:rsidRPr="00D5425A">
        <w:t xml:space="preserve"> The Table Description style, shown in the Quick Styles menu as “Table Description,” is used to format the brief description of the table immediately following said table. This style also includes space after to differentiate it from later paragraphs.</w:t>
      </w:r>
    </w:p>
    <w:p w14:paraId="27AAA343" w14:textId="77777777" w:rsidR="00CE6B6A" w:rsidRDefault="00CE6B6A" w:rsidP="007412AF">
      <w:pPr>
        <w:pStyle w:val="Heading3"/>
      </w:pPr>
      <w:bookmarkStart w:id="47" w:name="_Toc479168310"/>
      <w:r>
        <w:t>Styles Used in Other Parts of the Document</w:t>
      </w:r>
      <w:bookmarkEnd w:id="47"/>
    </w:p>
    <w:p w14:paraId="58461AF4" w14:textId="77777777" w:rsidR="00CE6B6A" w:rsidRPr="00D93E3C" w:rsidRDefault="00CE6B6A" w:rsidP="00324446">
      <w:pPr>
        <w:pStyle w:val="Heading4"/>
      </w:pPr>
      <w:bookmarkStart w:id="48" w:name="_Toc479168311"/>
      <w:r w:rsidRPr="00D93E3C">
        <w:t>Title Style</w:t>
      </w:r>
      <w:bookmarkEnd w:id="48"/>
    </w:p>
    <w:p w14:paraId="1484E5C6" w14:textId="77777777" w:rsidR="00932F02" w:rsidRPr="00D93E3C" w:rsidRDefault="00932F02" w:rsidP="003A1803">
      <w:pPr>
        <w:pStyle w:val="BodyText"/>
      </w:pPr>
      <w:r w:rsidRPr="00D93E3C">
        <w:t>The only time the Title style is used is on the first page of the document. It is exactly 2” from the top of the document.</w:t>
      </w:r>
    </w:p>
    <w:p w14:paraId="496F9C52" w14:textId="77777777" w:rsidR="00932F02" w:rsidRPr="00D93E3C" w:rsidRDefault="00932F02" w:rsidP="00324446">
      <w:pPr>
        <w:pStyle w:val="Heading4"/>
      </w:pPr>
      <w:bookmarkStart w:id="49" w:name="_Toc479168312"/>
      <w:r w:rsidRPr="00D93E3C">
        <w:t>Author Style</w:t>
      </w:r>
      <w:bookmarkEnd w:id="49"/>
    </w:p>
    <w:p w14:paraId="59CCC2E4" w14:textId="77777777" w:rsidR="00932F02" w:rsidRPr="00D93E3C" w:rsidRDefault="00D93E3C" w:rsidP="003A1803">
      <w:pPr>
        <w:pStyle w:val="BodyText"/>
      </w:pPr>
      <w:r w:rsidRPr="00D93E3C">
        <w:t>The Author style is also used only on the first page of the document and begins exactly 2” below the title.</w:t>
      </w:r>
    </w:p>
    <w:p w14:paraId="1F5D7B26" w14:textId="77777777" w:rsidR="00932F02" w:rsidRPr="00983938" w:rsidRDefault="00932F02" w:rsidP="00324446">
      <w:pPr>
        <w:pStyle w:val="Heading4"/>
      </w:pPr>
      <w:bookmarkStart w:id="50" w:name="_Toc479168313"/>
      <w:r w:rsidRPr="00983938">
        <w:t>Centered Text Style</w:t>
      </w:r>
      <w:bookmarkEnd w:id="50"/>
    </w:p>
    <w:p w14:paraId="604A1DDF" w14:textId="77777777" w:rsidR="00932F02" w:rsidRPr="00983938" w:rsidRDefault="00983938" w:rsidP="003A1803">
      <w:pPr>
        <w:pStyle w:val="BodyText"/>
      </w:pPr>
      <w:r w:rsidRPr="00983938">
        <w:t>The Centered Text style is to be used on the first page for the Degree information.</w:t>
      </w:r>
    </w:p>
    <w:p w14:paraId="1668CF47" w14:textId="77777777" w:rsidR="00932F02" w:rsidRPr="00983938" w:rsidRDefault="00932F02" w:rsidP="00324446">
      <w:pPr>
        <w:pStyle w:val="Heading4"/>
      </w:pPr>
      <w:bookmarkStart w:id="51" w:name="_Toc479168314"/>
      <w:proofErr w:type="spellStart"/>
      <w:proofErr w:type="gramStart"/>
      <w:r w:rsidRPr="00983938">
        <w:t>Harvard,Month</w:t>
      </w:r>
      <w:proofErr w:type="gramEnd"/>
      <w:r w:rsidRPr="00983938">
        <w:t>,Year</w:t>
      </w:r>
      <w:proofErr w:type="spellEnd"/>
      <w:r w:rsidRPr="00983938">
        <w:t xml:space="preserve"> Style</w:t>
      </w:r>
      <w:bookmarkEnd w:id="51"/>
    </w:p>
    <w:p w14:paraId="4DE49369" w14:textId="77777777" w:rsidR="00932F02" w:rsidRPr="00983938" w:rsidRDefault="00983938" w:rsidP="003A1803">
      <w:pPr>
        <w:pStyle w:val="BodyText"/>
      </w:pPr>
      <w:r w:rsidRPr="00983938">
        <w:t xml:space="preserve">The </w:t>
      </w:r>
      <w:proofErr w:type="spellStart"/>
      <w:proofErr w:type="gramStart"/>
      <w:r w:rsidRPr="00983938">
        <w:t>Harvard,Month</w:t>
      </w:r>
      <w:proofErr w:type="gramEnd"/>
      <w:r w:rsidRPr="00983938">
        <w:t>,Year</w:t>
      </w:r>
      <w:proofErr w:type="spellEnd"/>
      <w:r w:rsidRPr="00983938">
        <w:t xml:space="preserve"> style is for use on the front page for the University name and the month and year of graduation.</w:t>
      </w:r>
    </w:p>
    <w:p w14:paraId="54F7FAF6" w14:textId="77777777" w:rsidR="00932F02" w:rsidRPr="00983938" w:rsidRDefault="00932F02" w:rsidP="00324446">
      <w:pPr>
        <w:pStyle w:val="Heading4"/>
      </w:pPr>
      <w:bookmarkStart w:id="52" w:name="_Toc479168315"/>
      <w:r w:rsidRPr="00983938">
        <w:t>Copyright Style</w:t>
      </w:r>
      <w:bookmarkEnd w:id="52"/>
    </w:p>
    <w:p w14:paraId="486384B6" w14:textId="77777777" w:rsidR="00932F02" w:rsidRPr="00983938" w:rsidRDefault="00983938" w:rsidP="003A1803">
      <w:pPr>
        <w:pStyle w:val="BodyText"/>
      </w:pPr>
      <w:r w:rsidRPr="00983938">
        <w:t>The Copyright style is for use on the second page for copyright information.</w:t>
      </w:r>
    </w:p>
    <w:p w14:paraId="2CE70FB0" w14:textId="77777777" w:rsidR="00CE6B6A" w:rsidRPr="00983938" w:rsidRDefault="00CE6B6A" w:rsidP="00324446">
      <w:pPr>
        <w:pStyle w:val="Heading4"/>
      </w:pPr>
      <w:bookmarkStart w:id="53" w:name="_Toc479168316"/>
      <w:r w:rsidRPr="00983938">
        <w:t>No-TOC-Heading Style</w:t>
      </w:r>
      <w:bookmarkEnd w:id="53"/>
    </w:p>
    <w:p w14:paraId="3751970C" w14:textId="77777777" w:rsidR="00932F02" w:rsidRPr="00983938" w:rsidRDefault="00983938" w:rsidP="003A1803">
      <w:pPr>
        <w:pStyle w:val="BodyText"/>
      </w:pPr>
      <w:r w:rsidRPr="00983938">
        <w:t>The No-TOC-Heading style is for use when chapter-type headings should not be included in the table of contents, such as the Abstract.</w:t>
      </w:r>
      <w:r>
        <w:t xml:space="preserve"> Its appearance is </w:t>
      </w:r>
      <w:proofErr w:type="gramStart"/>
      <w:r>
        <w:t>exactly the same</w:t>
      </w:r>
      <w:proofErr w:type="gramEnd"/>
      <w:r>
        <w:t xml:space="preserve"> as the Chapter Title style but will not be included when the table of contents is updated.</w:t>
      </w:r>
    </w:p>
    <w:p w14:paraId="501C8578" w14:textId="77777777" w:rsidR="00CE6B6A" w:rsidRPr="00983938" w:rsidRDefault="00CE6B6A" w:rsidP="00324446">
      <w:pPr>
        <w:pStyle w:val="Heading4"/>
      </w:pPr>
      <w:bookmarkStart w:id="54" w:name="_Toc479168317"/>
      <w:r w:rsidRPr="00983938">
        <w:t>Bibliography Entry Style</w:t>
      </w:r>
      <w:bookmarkEnd w:id="54"/>
    </w:p>
    <w:p w14:paraId="71392BD3" w14:textId="77777777" w:rsidR="00983938" w:rsidRPr="00983938" w:rsidRDefault="00983938" w:rsidP="003A1803">
      <w:pPr>
        <w:pStyle w:val="BodyText"/>
      </w:pPr>
      <w:r w:rsidRPr="00983938">
        <w:t xml:space="preserve">The Bibliography Entry style is single-spaced with a double-space between entries and has a hanging indent of one-half inch. The sample text includes only a few examples of different style guides for different types of </w:t>
      </w:r>
      <w:proofErr w:type="gramStart"/>
      <w:r w:rsidRPr="00983938">
        <w:t>document:</w:t>
      </w:r>
      <w:proofErr w:type="gramEnd"/>
      <w:r w:rsidRPr="00983938">
        <w:t xml:space="preserve"> please be sure to format your bibliography entries using the style guide required for your thesis type.</w:t>
      </w:r>
    </w:p>
    <w:p w14:paraId="395338AF" w14:textId="77777777" w:rsidR="00E07C29" w:rsidRDefault="00E07C29" w:rsidP="003A1803">
      <w:pPr>
        <w:pStyle w:val="BodyText"/>
      </w:pPr>
    </w:p>
    <w:p w14:paraId="48B2754E" w14:textId="77777777" w:rsidR="00E07C29" w:rsidRPr="00D71995" w:rsidRDefault="00E07C29" w:rsidP="003A1803">
      <w:pPr>
        <w:pStyle w:val="BodyText"/>
        <w:sectPr w:rsidR="00E07C29" w:rsidRPr="00D71995" w:rsidSect="007D3FF5">
          <w:pgSz w:w="12240" w:h="15840"/>
          <w:pgMar w:top="1440" w:right="1440" w:bottom="1440" w:left="2160" w:header="720" w:footer="720" w:gutter="0"/>
          <w:cols w:space="720"/>
          <w:titlePg/>
          <w:docGrid w:linePitch="360"/>
        </w:sectPr>
      </w:pPr>
    </w:p>
    <w:p w14:paraId="014B021D" w14:textId="77777777" w:rsidR="004F1D59" w:rsidRDefault="004F1D59" w:rsidP="00A1327C">
      <w:pPr>
        <w:pStyle w:val="Heading2"/>
      </w:pPr>
      <w:bookmarkStart w:id="55" w:name="_Toc479168318"/>
      <w:r>
        <w:t>Appendix 1</w:t>
      </w:r>
      <w:r w:rsidR="00550C91">
        <w:t>.</w:t>
      </w:r>
      <w:r w:rsidR="00675BCD">
        <w:br/>
      </w:r>
      <w:r w:rsidR="000D04AA">
        <w:t>Title</w:t>
      </w:r>
      <w:bookmarkEnd w:id="55"/>
    </w:p>
    <w:p w14:paraId="359CBEAB" w14:textId="77777777" w:rsidR="00D5425A" w:rsidRDefault="00D5425A" w:rsidP="003A1803">
      <w:pPr>
        <w:pStyle w:val="BodyText"/>
      </w:pPr>
      <w:r>
        <w:t>The following tables can be copied and pasted into other sections of this document, then changed to the appropriate size and filled with content.</w:t>
      </w:r>
    </w:p>
    <w:p w14:paraId="594B7F70" w14:textId="77777777" w:rsidR="00D5425A" w:rsidRDefault="00D5425A" w:rsidP="003A1803">
      <w:pPr>
        <w:pStyle w:val="BodyText"/>
      </w:pPr>
      <w:r>
        <w:t>To add a row, hover your mouse to the left of one of the gray lines between or after rows; to add a column, hover your mouse above one of the gray lines between or after columns. In either case, a thicker line will appear with a “+” sign at the top; click this</w:t>
      </w:r>
      <w:r w:rsidR="00932F02">
        <w:t xml:space="preserve"> to add a row or column. Note that when doing so, the width of columns and height of rows will distribute evenly.</w:t>
      </w:r>
    </w:p>
    <w:p w14:paraId="4064BE69" w14:textId="77777777" w:rsidR="00932F02" w:rsidRPr="00D5425A" w:rsidRDefault="00932F02" w:rsidP="003A1803">
      <w:pPr>
        <w:pStyle w:val="BodyText"/>
      </w:pPr>
      <w:r>
        <w:t>To delete cells, highlight them and right-click, choosing the Delete Cells option. This will give you two types of options: you can delete only the highlighted cells and choose whether to move the remaining cells up or left; or you can delete the entire row or column that the highlighted cells belong to.</w:t>
      </w:r>
    </w:p>
    <w:p w14:paraId="73E989FF" w14:textId="77777777" w:rsidR="00CA5FB9" w:rsidRDefault="00CA5FB9" w:rsidP="009549D5">
      <w:pPr>
        <w:pStyle w:val="TableTitle"/>
      </w:pPr>
      <w:bookmarkStart w:id="56" w:name="_Toc473816960"/>
      <w:r w:rsidRPr="00884CEF">
        <w:t xml:space="preserve">Table </w:t>
      </w:r>
      <w:r w:rsidR="00E07C29">
        <w:t>2</w:t>
      </w:r>
      <w:r w:rsidR="00E7622F">
        <w:t xml:space="preserve">. </w:t>
      </w:r>
      <w:r w:rsidRPr="00675BCD">
        <w:t>Table Title</w:t>
      </w:r>
      <w:bookmarkEnd w:id="56"/>
    </w:p>
    <w:tbl>
      <w:tblPr>
        <w:tblW w:w="0" w:type="auto"/>
        <w:tblCellMar>
          <w:top w:w="216" w:type="dxa"/>
          <w:left w:w="216" w:type="dxa"/>
          <w:bottom w:w="288" w:type="dxa"/>
          <w:right w:w="216" w:type="dxa"/>
        </w:tblCellMar>
        <w:tblLook w:val="04A0" w:firstRow="1" w:lastRow="0" w:firstColumn="1" w:lastColumn="0" w:noHBand="0" w:noVBand="1"/>
      </w:tblPr>
      <w:tblGrid>
        <w:gridCol w:w="2880"/>
        <w:gridCol w:w="2878"/>
        <w:gridCol w:w="2882"/>
      </w:tblGrid>
      <w:tr w:rsidR="004F1D59" w14:paraId="0311F6A9" w14:textId="77777777" w:rsidTr="004F1D59">
        <w:tc>
          <w:tcPr>
            <w:tcW w:w="3116" w:type="dxa"/>
          </w:tcPr>
          <w:p w14:paraId="61600341" w14:textId="77777777" w:rsidR="004F1D59" w:rsidRDefault="004F1D59" w:rsidP="00940960">
            <w:pPr>
              <w:pStyle w:val="TableCell"/>
            </w:pPr>
            <w:r w:rsidRPr="004F1D59">
              <w:t>Lorem ipsum</w:t>
            </w:r>
          </w:p>
        </w:tc>
        <w:tc>
          <w:tcPr>
            <w:tcW w:w="3117" w:type="dxa"/>
          </w:tcPr>
          <w:p w14:paraId="3B69CC20" w14:textId="77777777" w:rsidR="004F1D59" w:rsidRDefault="004F1D59" w:rsidP="00940960">
            <w:pPr>
              <w:pStyle w:val="TableCell"/>
            </w:pPr>
            <w:proofErr w:type="spellStart"/>
            <w:r w:rsidRPr="004F1D59">
              <w:t>Augue</w:t>
            </w:r>
            <w:proofErr w:type="spellEnd"/>
            <w:r w:rsidRPr="004F1D59">
              <w:t xml:space="preserve"> vel </w:t>
            </w:r>
            <w:proofErr w:type="spellStart"/>
            <w:r w:rsidRPr="004F1D59">
              <w:t>tellus</w:t>
            </w:r>
            <w:proofErr w:type="spellEnd"/>
          </w:p>
        </w:tc>
        <w:tc>
          <w:tcPr>
            <w:tcW w:w="3117" w:type="dxa"/>
          </w:tcPr>
          <w:p w14:paraId="64C8B699" w14:textId="77777777" w:rsidR="004F1D59" w:rsidRDefault="004F1D59" w:rsidP="00940960">
            <w:pPr>
              <w:pStyle w:val="TableCell"/>
            </w:pPr>
            <w:r w:rsidRPr="00076E23">
              <w:t xml:space="preserve">Sed </w:t>
            </w:r>
            <w:proofErr w:type="spellStart"/>
            <w:r w:rsidRPr="00076E23">
              <w:t>sagittis</w:t>
            </w:r>
            <w:proofErr w:type="spellEnd"/>
          </w:p>
        </w:tc>
      </w:tr>
      <w:tr w:rsidR="004F1D59" w14:paraId="50B30709" w14:textId="77777777" w:rsidTr="004F1D59">
        <w:tc>
          <w:tcPr>
            <w:tcW w:w="3116" w:type="dxa"/>
          </w:tcPr>
          <w:p w14:paraId="63305429" w14:textId="77777777" w:rsidR="004F1D59" w:rsidRDefault="004F1D59" w:rsidP="00940960">
            <w:pPr>
              <w:pStyle w:val="TableCell"/>
            </w:pPr>
            <w:r w:rsidRPr="004F1D59">
              <w:t xml:space="preserve">Est </w:t>
            </w:r>
            <w:proofErr w:type="spellStart"/>
            <w:r w:rsidRPr="004F1D59">
              <w:t>blandit</w:t>
            </w:r>
            <w:proofErr w:type="spellEnd"/>
          </w:p>
        </w:tc>
        <w:tc>
          <w:tcPr>
            <w:tcW w:w="3117" w:type="dxa"/>
          </w:tcPr>
          <w:p w14:paraId="50198D86" w14:textId="77777777" w:rsidR="004F1D59" w:rsidRDefault="004F1D59" w:rsidP="00940960">
            <w:pPr>
              <w:pStyle w:val="TableCell"/>
            </w:pPr>
            <w:r>
              <w:t>0</w:t>
            </w:r>
          </w:p>
        </w:tc>
        <w:tc>
          <w:tcPr>
            <w:tcW w:w="3117" w:type="dxa"/>
          </w:tcPr>
          <w:p w14:paraId="7F573C58" w14:textId="77777777" w:rsidR="004F1D59" w:rsidRDefault="00884CEF" w:rsidP="00940960">
            <w:pPr>
              <w:pStyle w:val="TableCell"/>
            </w:pPr>
            <w:r>
              <w:t>1</w:t>
            </w:r>
          </w:p>
        </w:tc>
      </w:tr>
      <w:tr w:rsidR="004F1D59" w14:paraId="02899EDF" w14:textId="77777777" w:rsidTr="004F1D59">
        <w:tc>
          <w:tcPr>
            <w:tcW w:w="3116" w:type="dxa"/>
          </w:tcPr>
          <w:p w14:paraId="7F21C2E7" w14:textId="77777777" w:rsidR="004F1D59" w:rsidRDefault="004F1D59" w:rsidP="00940960">
            <w:pPr>
              <w:pStyle w:val="TableCell"/>
            </w:pPr>
            <w:r w:rsidRPr="004F1D59">
              <w:t xml:space="preserve">Sed </w:t>
            </w:r>
            <w:proofErr w:type="spellStart"/>
            <w:r w:rsidRPr="004F1D59">
              <w:t>est</w:t>
            </w:r>
            <w:proofErr w:type="spellEnd"/>
          </w:p>
        </w:tc>
        <w:tc>
          <w:tcPr>
            <w:tcW w:w="3117" w:type="dxa"/>
          </w:tcPr>
          <w:p w14:paraId="4D3F0191" w14:textId="77777777" w:rsidR="004F1D59" w:rsidRDefault="004F1D59" w:rsidP="00940960">
            <w:pPr>
              <w:pStyle w:val="TableCell"/>
            </w:pPr>
            <w:r>
              <w:t>0</w:t>
            </w:r>
          </w:p>
        </w:tc>
        <w:tc>
          <w:tcPr>
            <w:tcW w:w="3117" w:type="dxa"/>
          </w:tcPr>
          <w:p w14:paraId="052BF604" w14:textId="77777777" w:rsidR="004F1D59" w:rsidRDefault="004F1D59" w:rsidP="00940960">
            <w:pPr>
              <w:pStyle w:val="TableCell"/>
            </w:pPr>
            <w:r>
              <w:t>1</w:t>
            </w:r>
          </w:p>
        </w:tc>
      </w:tr>
    </w:tbl>
    <w:p w14:paraId="74A072F4" w14:textId="77777777" w:rsidR="006668BD" w:rsidRDefault="0049583F" w:rsidP="00174208">
      <w:pPr>
        <w:pStyle w:val="TableDescription"/>
      </w:pPr>
      <w:r>
        <w:t>Table description style</w:t>
      </w:r>
    </w:p>
    <w:p w14:paraId="4A66DF59" w14:textId="77777777" w:rsidR="006668BD" w:rsidRPr="006668BD" w:rsidRDefault="006668BD" w:rsidP="003A1803">
      <w:pPr>
        <w:pStyle w:val="BodyText"/>
        <w:sectPr w:rsidR="006668BD" w:rsidRPr="006668BD" w:rsidSect="00904210">
          <w:pgSz w:w="12240" w:h="15840"/>
          <w:pgMar w:top="1440" w:right="1440" w:bottom="1440" w:left="2160" w:header="720" w:footer="720" w:gutter="0"/>
          <w:cols w:space="720"/>
          <w:docGrid w:linePitch="360"/>
        </w:sectPr>
      </w:pPr>
    </w:p>
    <w:p w14:paraId="679328AE" w14:textId="77777777" w:rsidR="004F1D59" w:rsidRDefault="00884CEF" w:rsidP="00A1327C">
      <w:pPr>
        <w:pStyle w:val="Heading2"/>
      </w:pPr>
      <w:bookmarkStart w:id="57" w:name="_Toc479168319"/>
      <w:r>
        <w:t>Appendix 2</w:t>
      </w:r>
      <w:r w:rsidR="00550C91">
        <w:t>.</w:t>
      </w:r>
      <w:r w:rsidR="00675BCD">
        <w:br/>
        <w:t>Title</w:t>
      </w:r>
      <w:bookmarkEnd w:id="57"/>
    </w:p>
    <w:p w14:paraId="138C82C4" w14:textId="77777777" w:rsidR="00B41C09" w:rsidRDefault="00E47D1D" w:rsidP="003A1803">
      <w:pPr>
        <w:pStyle w:val="BodyText"/>
      </w:pPr>
      <w:r>
        <w:t>The following is placeholder text to show you how an appendix might fill out with an image, figure title and description. Delete and replace with your own as necessary</w:t>
      </w:r>
      <w:r w:rsidR="00884CEF" w:rsidRPr="00884CEF">
        <w:t>.</w:t>
      </w:r>
    </w:p>
    <w:p w14:paraId="10814DBB" w14:textId="77777777" w:rsidR="00B41C09" w:rsidRDefault="00932F02" w:rsidP="00086E7A">
      <w:pPr>
        <w:pStyle w:val="FigureTitle"/>
      </w:pPr>
      <w:bookmarkStart w:id="58" w:name="_Toc473816964"/>
      <w:r>
        <w:rPr>
          <w:noProof/>
          <w:shd w:val="clear" w:color="auto" w:fill="auto"/>
        </w:rPr>
        <mc:AlternateContent>
          <mc:Choice Requires="wps">
            <w:drawing>
              <wp:inline distT="0" distB="0" distL="0" distR="0" wp14:anchorId="08B47DA1" wp14:editId="0F443852">
                <wp:extent cx="5157216" cy="1005840"/>
                <wp:effectExtent l="0" t="0" r="24765" b="22860"/>
                <wp:docPr id="1" name="Rectangle 1"/>
                <wp:cNvGraphicFramePr/>
                <a:graphic xmlns:a="http://schemas.openxmlformats.org/drawingml/2006/main">
                  <a:graphicData uri="http://schemas.microsoft.com/office/word/2010/wordprocessingShape">
                    <wps:wsp>
                      <wps:cNvSpPr/>
                      <wps:spPr>
                        <a:xfrm>
                          <a:off x="0" y="0"/>
                          <a:ext cx="5157216" cy="10058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4E2B21A" id="Rectangle 1" o:spid="_x0000_s1026" style="width:406.1pt;height:7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" fillcolor="#a5a5a5 [3206]" strokecolor="#525252 [1606]" strokeweight="1pt">
                <w10:anchorlock/>
              </v:rect>
            </w:pict>
          </mc:Fallback>
        </mc:AlternateContent>
      </w:r>
      <w:r w:rsidR="00E07C29">
        <w:t>Figure 2</w:t>
      </w:r>
      <w:r w:rsidR="00E7622F">
        <w:t xml:space="preserve">. </w:t>
      </w:r>
      <w:r w:rsidR="00B41C09">
        <w:t>Figure Title</w:t>
      </w:r>
      <w:bookmarkEnd w:id="58"/>
    </w:p>
    <w:p w14:paraId="4B8FBF12" w14:textId="77777777" w:rsidR="00B41C09" w:rsidRDefault="00B41C09" w:rsidP="00B41C09">
      <w:pPr>
        <w:pStyle w:val="FigureDescription"/>
      </w:pPr>
      <w:r>
        <w:t xml:space="preserve">Sample text for Figure </w:t>
      </w:r>
      <w:r w:rsidR="00932F02">
        <w:t>2</w:t>
      </w:r>
      <w:r>
        <w:t xml:space="preserve"> description</w:t>
      </w:r>
    </w:p>
    <w:p w14:paraId="64A201F5" w14:textId="77777777" w:rsidR="00524D80" w:rsidRDefault="006F18F9" w:rsidP="003A1803">
      <w:pPr>
        <w:pStyle w:val="BodyText"/>
        <w:sectPr w:rsidR="00524D80" w:rsidSect="00904210">
          <w:pgSz w:w="12240" w:h="15840"/>
          <w:pgMar w:top="1440" w:right="1440" w:bottom="1440" w:left="2160" w:header="720" w:footer="720" w:gutter="0"/>
          <w:cols w:space="720"/>
          <w:docGrid w:linePitch="360"/>
        </w:sectPr>
      </w:pPr>
      <w:r>
        <w:t>We hope that this thesis template helps you to concentrate on the substance of your writing as opposed to spending time on formatting details, and that</w:t>
      </w:r>
      <w:r w:rsidRPr="00183817">
        <w:t xml:space="preserve"> </w:t>
      </w:r>
      <w:r>
        <w:t>your thesis work goes as well as possible for you!</w:t>
      </w:r>
    </w:p>
    <w:bookmarkStart w:id="59" w:name="_Toc479168320" w:displacedByCustomXml="next"/>
    <w:sdt>
      <w:sdtPr>
        <w:alias w:val="Blibiography/reference/Works Cited"/>
        <w:tag w:val="Blibiography/reference/Works Cited"/>
        <w:id w:val="1919442141"/>
        <w:placeholder>
          <w:docPart w:val="3DCDF5A2B1D94076BA87FC287BA35674"/>
        </w:placeholder>
        <w:showingPlcHdr/>
        <w:comboBox>
          <w:listItem w:displayText="Bibliography" w:value="Bibliography"/>
          <w:listItem w:displayText="References" w:value="References"/>
          <w:listItem w:displayText="Works Cited" w:value="Works Cited"/>
        </w:comboBox>
      </w:sdtPr>
      <w:sdtEndPr/>
      <w:sdtContent>
        <w:p w14:paraId="36320DD7" w14:textId="77777777" w:rsidR="00524D80" w:rsidRDefault="00D666F1" w:rsidP="00A1327C">
          <w:pPr>
            <w:pStyle w:val="Heading2"/>
          </w:pPr>
          <w:r>
            <w:rPr>
              <w:rStyle w:val="PlaceholderText"/>
            </w:rPr>
            <w:t>[B</w:t>
          </w:r>
          <w:r w:rsidR="00780E74">
            <w:rPr>
              <w:rStyle w:val="PlaceholderText"/>
            </w:rPr>
            <w:t>ibliography/References/Works Cited</w:t>
          </w:r>
          <w:r w:rsidR="00780E74" w:rsidRPr="00CE3858">
            <w:rPr>
              <w:rStyle w:val="PlaceholderText"/>
            </w:rPr>
            <w:t>.</w:t>
          </w:r>
          <w:r>
            <w:rPr>
              <w:rStyle w:val="PlaceholderText"/>
            </w:rPr>
            <w:t>]</w:t>
          </w:r>
        </w:p>
      </w:sdtContent>
    </w:sdt>
    <w:bookmarkEnd w:id="59" w:displacedByCustomXml="prev"/>
    <w:p w14:paraId="3949B1EB" w14:textId="77777777" w:rsidR="00524D80" w:rsidRDefault="00D74663" w:rsidP="00D74663">
      <w:pPr>
        <w:pStyle w:val="BibliographyEntry"/>
      </w:pPr>
      <w:r>
        <w:t xml:space="preserve">Last Name, Full First Name. </w:t>
      </w:r>
      <w:r>
        <w:rPr>
          <w:i/>
        </w:rPr>
        <w:t>Basic MLA Style Only</w:t>
      </w:r>
      <w:r>
        <w:t>. City: Publisher, Year. Print.</w:t>
      </w:r>
    </w:p>
    <w:p w14:paraId="5B3B62C8" w14:textId="77777777" w:rsidR="00D74663" w:rsidRDefault="00D74663" w:rsidP="00D74663">
      <w:pPr>
        <w:pStyle w:val="BibliographyEntry"/>
      </w:pPr>
      <w:r>
        <w:t xml:space="preserve">Last Name, First and Middle Initials (Year). </w:t>
      </w:r>
      <w:r>
        <w:rPr>
          <w:i/>
        </w:rPr>
        <w:t>Basic APA Style Only.</w:t>
      </w:r>
      <w:r>
        <w:t xml:space="preserve"> City, State Abbreviation: Publisher.</w:t>
      </w:r>
    </w:p>
    <w:p w14:paraId="10496767" w14:textId="77777777" w:rsidR="00D74663" w:rsidRPr="00D74663" w:rsidRDefault="00D74663" w:rsidP="00D74663">
      <w:pPr>
        <w:pStyle w:val="BibliographyEntry"/>
      </w:pPr>
      <w:r>
        <w:t xml:space="preserve">Last Name, First Name. </w:t>
      </w:r>
      <w:r>
        <w:rPr>
          <w:i/>
        </w:rPr>
        <w:t>Basic CMS Style Only, Requires Footnotes or Endnotes.</w:t>
      </w:r>
      <w:r>
        <w:t xml:space="preserve"> Place of publication: Publisher, Year.</w:t>
      </w:r>
    </w:p>
    <w:sectPr w:rsidR="00D74663" w:rsidRPr="00D74663" w:rsidSect="00C86303">
      <w:pgSz w:w="12240" w:h="15840"/>
      <w:pgMar w:top="1440" w:right="1440" w:bottom="1440" w:left="216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 w:author="TEMPLATE NOTE" w:date="2017-02-01T15:03:00Z" w:initials="TN">
    <w:p w14:paraId="793CF7DA" w14:textId="77777777" w:rsidR="00FA3D26" w:rsidRDefault="00FA3D26">
      <w:pPr>
        <w:pStyle w:val="CommentText"/>
      </w:pPr>
      <w:r>
        <w:rPr>
          <w:rStyle w:val="CommentReference"/>
        </w:rPr>
        <w:annotationRef/>
      </w:r>
      <w:r>
        <w:t>The Table of Contents (TOC) is designed to be generated automatically from your headings. It is important not to type in this a</w:t>
      </w:r>
      <w:r w:rsidR="00E42FC1">
        <w:t xml:space="preserve">rea. Instead, </w:t>
      </w:r>
      <w:proofErr w:type="gramStart"/>
      <w:r w:rsidR="00E42FC1">
        <w:t>To</w:t>
      </w:r>
      <w:proofErr w:type="gramEnd"/>
      <w:r w:rsidR="00E42FC1">
        <w:t xml:space="preserve"> update the TOC</w:t>
      </w:r>
      <w:r>
        <w:t xml:space="preserve"> right-click anywhere in it (not including the title) and select “Update Field”. You will be given the choice of “Update page numbers only” or “Update entire table”. The former will, as it says, change only the page numbers, and only for items already in the TOC; the latter will update the titles as well, and will add new items in accordance with any new headings/section titles you may have created. These will be determined </w:t>
      </w:r>
      <w:proofErr w:type="gramStart"/>
      <w:r>
        <w:t>by the use of</w:t>
      </w:r>
      <w:proofErr w:type="gramEnd"/>
      <w:r>
        <w:t xml:space="preserve"> the appropriate styles. If a header is missing from the TOC after updating the entire table, check that the header in question is using the appropriate heading style, then update the entire TOC again.</w:t>
      </w:r>
    </w:p>
  </w:comment>
  <w:comment w:id="18" w:author="TEMPLATE NOTE" w:date="2017-02-01T15:03:00Z" w:initials="TN">
    <w:p w14:paraId="32FD4C79" w14:textId="77777777" w:rsidR="00FA3D26" w:rsidRDefault="00FA3D26">
      <w:pPr>
        <w:pStyle w:val="CommentText"/>
      </w:pPr>
      <w:r>
        <w:rPr>
          <w:rStyle w:val="CommentReference"/>
        </w:rPr>
        <w:annotationRef/>
      </w:r>
      <w:r>
        <w:t xml:space="preserve">To update the List of Tables, which is a specialized TOC, right-click anywhere in it (not including the title) and select “Update Field”. You will be given the choice of “Update page numbers only” or “Update entire table”. The former will, as it says, change only the page numbers, and only for items already in the TOC; the latter will update the titles as well, and will add new items in accordance with any new table titles you may have created. These will be determined </w:t>
      </w:r>
      <w:proofErr w:type="gramStart"/>
      <w:r>
        <w:t>by the use of</w:t>
      </w:r>
      <w:proofErr w:type="gramEnd"/>
      <w:r>
        <w:t xml:space="preserve"> the appropriate styles. If a table title is missing from the list after updating the entire table, check that the table title in question is using the Table Title style, then update the entire TOC again.</w:t>
      </w:r>
    </w:p>
  </w:comment>
  <w:comment w:id="19" w:author="TEMPLATE NOTE" w:date="2017-02-01T15:03:00Z" w:initials="TN">
    <w:p w14:paraId="3A6B958D" w14:textId="77777777" w:rsidR="00FA3D26" w:rsidRDefault="00FA3D26">
      <w:pPr>
        <w:pStyle w:val="CommentText"/>
      </w:pPr>
      <w:r>
        <w:rPr>
          <w:rStyle w:val="CommentReference"/>
        </w:rPr>
        <w:annotationRef/>
      </w:r>
      <w:r>
        <w:t xml:space="preserve">If not using a List of Tables, delete this section by selecting it in its entirety, including the title and the Section Break, and pressing Backspace or Delete. To see the Section Break, show formatting symbols by clicking the </w:t>
      </w:r>
      <w:r w:rsidRPr="00F50408">
        <w:t>¶</w:t>
      </w:r>
      <w:r>
        <w:t xml:space="preserve"> button in the Paragraph section of the Home ribbon, or by pressing Ctrl+Shift+8. Repeat the command to hide them again. Failure to delete the Section Break along with the text will result in a superfluous blank page; accidentally deleting a Section Break you didn’t intend to will remove the page break between sections.</w:t>
      </w:r>
    </w:p>
  </w:comment>
  <w:comment w:id="21" w:author="TEMPLATE NOTE" w:date="2017-02-01T15:02:00Z" w:initials="TN">
    <w:p w14:paraId="4C5502A9" w14:textId="77777777" w:rsidR="00FA3D26" w:rsidRDefault="00FA3D26">
      <w:pPr>
        <w:pStyle w:val="CommentText"/>
      </w:pPr>
      <w:r>
        <w:rPr>
          <w:rStyle w:val="CommentReference"/>
        </w:rPr>
        <w:annotationRef/>
      </w:r>
      <w:r>
        <w:t xml:space="preserve">To update the List of Figures, which is a specialized TOC, right-click anywhere in it (not including the title) and select “Update Field”. You will be given the choice of “Update page numbers only” or “Update entire table”. The former will, as it says, change only the page numbers, and only for items already in the TOC; the latter will update the titles as well, and will add new items in accordance with any new figure titles you may have created. These will be determined </w:t>
      </w:r>
      <w:proofErr w:type="gramStart"/>
      <w:r>
        <w:t>by the use of</w:t>
      </w:r>
      <w:proofErr w:type="gramEnd"/>
      <w:r>
        <w:t xml:space="preserve"> the appropriate styles. If a figure title is missing from the list after updating the entire table, check that the figure title in question is using the Figure Title style, then update the entire TOC again.</w:t>
      </w:r>
    </w:p>
  </w:comment>
  <w:comment w:id="22" w:author="TEMPLATE NOTE" w:date="2017-02-01T15:02:00Z" w:initials="TN">
    <w:p w14:paraId="7453EF53" w14:textId="77777777" w:rsidR="00FA3D26" w:rsidRDefault="00FA3D26">
      <w:pPr>
        <w:pStyle w:val="CommentText"/>
      </w:pPr>
      <w:r>
        <w:rPr>
          <w:rStyle w:val="CommentReference"/>
        </w:rPr>
        <w:annotationRef/>
      </w:r>
      <w:r>
        <w:t xml:space="preserve">If not using a List of Figures, delete this section by selecting it in its entirety, including the title and the Section Break, and pressing Backspace or Delete. To see the Section Break, show formatting symbols by clicking the </w:t>
      </w:r>
      <w:r w:rsidRPr="00F50408">
        <w:t>¶</w:t>
      </w:r>
      <w:r>
        <w:t xml:space="preserve"> button in the Paragraph section of the Home ribbon, or by pressing Ctrl+Shift+8. Repeat the command to hide them again. Failure to delete the Section Break along with the text will result in a superfluous blank page; accidentally deleting a Section Break you didn’t intend to will remove the page break between sections.</w:t>
      </w:r>
    </w:p>
  </w:comment>
  <w:comment w:id="24" w:author="TEMPLATE NOTES" w:date="2017-02-02T14:39:00Z" w:initials="TN">
    <w:p w14:paraId="53112C80" w14:textId="77777777" w:rsidR="00FA3D26" w:rsidRDefault="00FA3D26">
      <w:pPr>
        <w:pStyle w:val="CommentText"/>
      </w:pPr>
      <w:r>
        <w:rPr>
          <w:rStyle w:val="CommentReference"/>
        </w:rPr>
        <w:annotationRef/>
      </w:r>
      <w:r>
        <w:t>You will need to type the chapter number manually for each chapter. Also remember that you need to use a soft return (</w:t>
      </w:r>
      <w:proofErr w:type="spellStart"/>
      <w:r>
        <w:t>Shift+Enter</w:t>
      </w:r>
      <w:proofErr w:type="spellEnd"/>
      <w:r>
        <w:t>) between the chapter number and its title.</w:t>
      </w:r>
    </w:p>
  </w:comment>
  <w:comment w:id="28" w:author="TEMPLATE NOTES" w:date="2017-02-28T17:50:00Z" w:initials="TN">
    <w:p w14:paraId="54E51353" w14:textId="77777777" w:rsidR="00984338" w:rsidRDefault="00984338">
      <w:pPr>
        <w:pStyle w:val="CommentText"/>
      </w:pPr>
      <w:r>
        <w:rPr>
          <w:rStyle w:val="CommentReference"/>
        </w:rPr>
        <w:annotationRef/>
      </w:r>
      <w:proofErr w:type="gramStart"/>
      <w:r>
        <w:t>In order to</w:t>
      </w:r>
      <w:proofErr w:type="gramEnd"/>
      <w:r>
        <w:t xml:space="preserve"> get the proper spacing for a chapter heading, go to the Layout tab and click on the Breaks button, then select Next Page under Section Breaks.</w:t>
      </w:r>
      <w:r w:rsidR="001374CD">
        <w:t xml:space="preserve"> (</w:t>
      </w:r>
      <w:r w:rsidR="001374CD" w:rsidRPr="001374CD">
        <w:rPr>
          <w:b/>
        </w:rPr>
        <w:t>Note</w:t>
      </w:r>
      <w:r w:rsidR="001374CD">
        <w:t>:</w:t>
      </w:r>
      <w:r>
        <w:t xml:space="preserve"> </w:t>
      </w:r>
      <w:r w:rsidR="001374CD">
        <w:t xml:space="preserve">typically, </w:t>
      </w:r>
      <w:r w:rsidR="00160E66">
        <w:t>Word will insert a stray paragraph return</w:t>
      </w:r>
      <w:r>
        <w:t xml:space="preserve"> above your heading</w:t>
      </w:r>
      <w:r w:rsidR="00160E66">
        <w:t xml:space="preserve"> that will need to be deleted</w:t>
      </w:r>
      <w:r>
        <w:t>.</w:t>
      </w:r>
      <w:r w:rsidR="001374CD">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3CF7DA" w15:done="0"/>
  <w15:commentEx w15:paraId="32FD4C79" w15:done="0"/>
  <w15:commentEx w15:paraId="3A6B958D" w15:done="0"/>
  <w15:commentEx w15:paraId="4C5502A9" w15:done="0"/>
  <w15:commentEx w15:paraId="7453EF53" w15:done="0"/>
  <w15:commentEx w15:paraId="53112C80" w15:done="0"/>
  <w15:commentEx w15:paraId="54E513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3CF7DA" w16cid:durableId="23E8D1E0"/>
  <w16cid:commentId w16cid:paraId="32FD4C79" w16cid:durableId="23E8D1E1"/>
  <w16cid:commentId w16cid:paraId="3A6B958D" w16cid:durableId="23E8D1E2"/>
  <w16cid:commentId w16cid:paraId="4C5502A9" w16cid:durableId="23E8D1E3"/>
  <w16cid:commentId w16cid:paraId="7453EF53" w16cid:durableId="23E8D1E4"/>
  <w16cid:commentId w16cid:paraId="53112C80" w16cid:durableId="23E8D1E5"/>
  <w16cid:commentId w16cid:paraId="54E51353" w16cid:durableId="23E8D1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63AB3" w14:textId="77777777" w:rsidR="00996286" w:rsidRDefault="00996286" w:rsidP="005964A7">
      <w:pPr>
        <w:spacing w:after="0" w:line="240" w:lineRule="auto"/>
      </w:pPr>
      <w:r>
        <w:separator/>
      </w:r>
    </w:p>
  </w:endnote>
  <w:endnote w:type="continuationSeparator" w:id="0">
    <w:p w14:paraId="049F778A" w14:textId="77777777" w:rsidR="00996286" w:rsidRDefault="00996286" w:rsidP="0059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4704797"/>
      <w:docPartObj>
        <w:docPartGallery w:val="Page Numbers (Bottom of Page)"/>
        <w:docPartUnique/>
      </w:docPartObj>
    </w:sdtPr>
    <w:sdtEndPr>
      <w:rPr>
        <w:noProof/>
      </w:rPr>
    </w:sdtEndPr>
    <w:sdtContent>
      <w:p w14:paraId="4185DDAC" w14:textId="77777777" w:rsidR="00FA3D26" w:rsidRDefault="00FA3D26">
        <w:pPr>
          <w:pStyle w:val="Footer"/>
        </w:pPr>
        <w:r>
          <w:fldChar w:fldCharType="begin"/>
        </w:r>
        <w:r>
          <w:instrText xml:space="preserve"> PAGE   \* MERGEFORMAT </w:instrText>
        </w:r>
        <w:r>
          <w:fldChar w:fldCharType="separate"/>
        </w:r>
        <w:r w:rsidR="002E7AC7">
          <w:rPr>
            <w:noProof/>
          </w:rPr>
          <w:t>x</w:t>
        </w:r>
        <w:r>
          <w:rPr>
            <w:noProof/>
          </w:rPr>
          <w:fldChar w:fldCharType="end"/>
        </w:r>
      </w:p>
    </w:sdtContent>
  </w:sdt>
  <w:p w14:paraId="4795E653" w14:textId="77777777" w:rsidR="00FA3D26" w:rsidRDefault="00FA3D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8439806"/>
      <w:docPartObj>
        <w:docPartGallery w:val="Page Numbers (Bottom of Page)"/>
        <w:docPartUnique/>
      </w:docPartObj>
    </w:sdtPr>
    <w:sdtEndPr>
      <w:rPr>
        <w:noProof/>
      </w:rPr>
    </w:sdtEndPr>
    <w:sdtContent>
      <w:p w14:paraId="2E931515" w14:textId="77777777" w:rsidR="00FA3D26" w:rsidRDefault="00FA3D26">
        <w:pPr>
          <w:pStyle w:val="Footer"/>
        </w:pPr>
        <w:r>
          <w:fldChar w:fldCharType="begin"/>
        </w:r>
        <w:r>
          <w:instrText xml:space="preserve"> PAGE   \* MERGEFORMAT </w:instrText>
        </w:r>
        <w:r>
          <w:fldChar w:fldCharType="separate"/>
        </w:r>
        <w:r w:rsidR="00120E6E">
          <w:rPr>
            <w:noProof/>
          </w:rPr>
          <w:t>3</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7A7A3" w14:textId="77777777" w:rsidR="00FA3D26" w:rsidRDefault="00FA3D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A9C33" w14:textId="77777777" w:rsidR="00996286" w:rsidRDefault="00996286" w:rsidP="005964A7">
      <w:pPr>
        <w:spacing w:after="0" w:line="240" w:lineRule="auto"/>
      </w:pPr>
      <w:r>
        <w:separator/>
      </w:r>
    </w:p>
  </w:footnote>
  <w:footnote w:type="continuationSeparator" w:id="0">
    <w:p w14:paraId="2B31C569" w14:textId="77777777" w:rsidR="00996286" w:rsidRDefault="00996286" w:rsidP="00596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77A6B" w14:textId="77777777" w:rsidR="00FA3D26" w:rsidRPr="00E1349A" w:rsidRDefault="00FA3D26" w:rsidP="00E13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689B2" w14:textId="77777777" w:rsidR="00FA3D26" w:rsidRPr="00E1349A" w:rsidRDefault="00FA3D26" w:rsidP="00E134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B3B53" w14:textId="77777777" w:rsidR="00FA3D26" w:rsidRPr="00E1349A" w:rsidRDefault="00FA3D26" w:rsidP="00E134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4757E" w14:textId="77777777" w:rsidR="00FA3D26" w:rsidRPr="00E1349A" w:rsidRDefault="00FA3D26" w:rsidP="00E1349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D8D5F" w14:textId="77777777" w:rsidR="00FA3D26" w:rsidRDefault="00FA3D26" w:rsidP="004F1D59">
    <w:pP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8BB7E" w14:textId="77777777" w:rsidR="00FA3D26" w:rsidRDefault="00FA3D26" w:rsidP="00D4515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9940A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DC2212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BE03D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D9061B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CDE08D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4AE25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E1CA13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78CF6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E48A1C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C6814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62275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A45C91"/>
    <w:multiLevelType w:val="hybridMultilevel"/>
    <w:tmpl w:val="C4326C9E"/>
    <w:lvl w:ilvl="0" w:tplc="4BF6A12C">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551298"/>
    <w:multiLevelType w:val="hybridMultilevel"/>
    <w:tmpl w:val="F746F1D2"/>
    <w:lvl w:ilvl="0" w:tplc="2D2079FA">
      <w:start w:val="1"/>
      <w:numFmt w:val="decimal"/>
      <w:pStyle w:val="NumberedList"/>
      <w:lvlText w:val="%1."/>
      <w:lvlJc w:val="left"/>
      <w:pPr>
        <w:ind w:left="7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1803D19"/>
    <w:multiLevelType w:val="hybridMultilevel"/>
    <w:tmpl w:val="2C62F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1"/>
  </w:num>
  <w:num w:numId="3">
    <w:abstractNumId w:val="0"/>
  </w:num>
  <w:num w:numId="4">
    <w:abstractNumId w:val="13"/>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erard Said">
    <w15:presenceInfo w15:providerId="Windows Live" w15:userId="283ca54d37459ae6"/>
  </w15:person>
  <w15:person w15:author="TEMPLATE NOTE">
    <w15:presenceInfo w15:providerId="None" w15:userId="TEMPLATE NO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0"/>
  <w:proofState w:spelling="clean" w:grammar="clean"/>
  <w:attachedTemplate r:id="rId1"/>
  <w:trackRevisions/>
  <w:defaultTabStop w:val="720"/>
  <w:drawingGridHorizontalSpacing w:val="720"/>
  <w:drawingGridVerticalSpacing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1F"/>
    <w:rsid w:val="00014455"/>
    <w:rsid w:val="00020929"/>
    <w:rsid w:val="00030716"/>
    <w:rsid w:val="00037A76"/>
    <w:rsid w:val="00043E80"/>
    <w:rsid w:val="000623D6"/>
    <w:rsid w:val="00076E23"/>
    <w:rsid w:val="00083B53"/>
    <w:rsid w:val="00086E7A"/>
    <w:rsid w:val="000A71BF"/>
    <w:rsid w:val="000B2B57"/>
    <w:rsid w:val="000B450A"/>
    <w:rsid w:val="000C0E18"/>
    <w:rsid w:val="000C5C7C"/>
    <w:rsid w:val="000D04AA"/>
    <w:rsid w:val="000D4483"/>
    <w:rsid w:val="000D6694"/>
    <w:rsid w:val="000E1411"/>
    <w:rsid w:val="000E1D78"/>
    <w:rsid w:val="000E2894"/>
    <w:rsid w:val="00101C57"/>
    <w:rsid w:val="00102FC5"/>
    <w:rsid w:val="00120E6E"/>
    <w:rsid w:val="00121162"/>
    <w:rsid w:val="001374CD"/>
    <w:rsid w:val="00137A19"/>
    <w:rsid w:val="001434BA"/>
    <w:rsid w:val="00151511"/>
    <w:rsid w:val="001525A8"/>
    <w:rsid w:val="00160E66"/>
    <w:rsid w:val="00161817"/>
    <w:rsid w:val="00174208"/>
    <w:rsid w:val="00176E04"/>
    <w:rsid w:val="00177DEF"/>
    <w:rsid w:val="001852C9"/>
    <w:rsid w:val="001866BF"/>
    <w:rsid w:val="00196B5B"/>
    <w:rsid w:val="001A5905"/>
    <w:rsid w:val="001B1F18"/>
    <w:rsid w:val="001C321F"/>
    <w:rsid w:val="001F2CBE"/>
    <w:rsid w:val="001F36DF"/>
    <w:rsid w:val="001F4336"/>
    <w:rsid w:val="002005BD"/>
    <w:rsid w:val="00200A64"/>
    <w:rsid w:val="002043BF"/>
    <w:rsid w:val="002138D4"/>
    <w:rsid w:val="00214085"/>
    <w:rsid w:val="00221832"/>
    <w:rsid w:val="0022399E"/>
    <w:rsid w:val="00235E0C"/>
    <w:rsid w:val="002520E1"/>
    <w:rsid w:val="002538A2"/>
    <w:rsid w:val="002629EB"/>
    <w:rsid w:val="00273891"/>
    <w:rsid w:val="002751FF"/>
    <w:rsid w:val="00284882"/>
    <w:rsid w:val="0029277F"/>
    <w:rsid w:val="002A6EB4"/>
    <w:rsid w:val="002B186B"/>
    <w:rsid w:val="002B1F0D"/>
    <w:rsid w:val="002E17D3"/>
    <w:rsid w:val="002E7AC7"/>
    <w:rsid w:val="00301AE4"/>
    <w:rsid w:val="0030442D"/>
    <w:rsid w:val="003179AE"/>
    <w:rsid w:val="0032334E"/>
    <w:rsid w:val="00324446"/>
    <w:rsid w:val="00335EE6"/>
    <w:rsid w:val="00351ECC"/>
    <w:rsid w:val="00353F42"/>
    <w:rsid w:val="00372689"/>
    <w:rsid w:val="003863F6"/>
    <w:rsid w:val="00391009"/>
    <w:rsid w:val="00394140"/>
    <w:rsid w:val="003A1803"/>
    <w:rsid w:val="003A487A"/>
    <w:rsid w:val="003A5B5F"/>
    <w:rsid w:val="003B5A42"/>
    <w:rsid w:val="003C2972"/>
    <w:rsid w:val="003D05A6"/>
    <w:rsid w:val="003D088D"/>
    <w:rsid w:val="003F3A14"/>
    <w:rsid w:val="003F525A"/>
    <w:rsid w:val="003F5A8A"/>
    <w:rsid w:val="00407333"/>
    <w:rsid w:val="004174F2"/>
    <w:rsid w:val="00421B6E"/>
    <w:rsid w:val="004221B8"/>
    <w:rsid w:val="00432A32"/>
    <w:rsid w:val="00444D09"/>
    <w:rsid w:val="00445863"/>
    <w:rsid w:val="00447622"/>
    <w:rsid w:val="00452640"/>
    <w:rsid w:val="00454EA3"/>
    <w:rsid w:val="0046335F"/>
    <w:rsid w:val="0047249E"/>
    <w:rsid w:val="004731C6"/>
    <w:rsid w:val="004906CA"/>
    <w:rsid w:val="0049250A"/>
    <w:rsid w:val="0049583F"/>
    <w:rsid w:val="00495E05"/>
    <w:rsid w:val="004A6E99"/>
    <w:rsid w:val="004D0C0E"/>
    <w:rsid w:val="004F1D59"/>
    <w:rsid w:val="004F288B"/>
    <w:rsid w:val="004F30A6"/>
    <w:rsid w:val="004F72D4"/>
    <w:rsid w:val="00507812"/>
    <w:rsid w:val="005151BF"/>
    <w:rsid w:val="0052036E"/>
    <w:rsid w:val="00520566"/>
    <w:rsid w:val="00522B94"/>
    <w:rsid w:val="00524D80"/>
    <w:rsid w:val="0052526C"/>
    <w:rsid w:val="00541CA5"/>
    <w:rsid w:val="00550C91"/>
    <w:rsid w:val="005566D8"/>
    <w:rsid w:val="005715AC"/>
    <w:rsid w:val="005874AF"/>
    <w:rsid w:val="005964A7"/>
    <w:rsid w:val="005A15B5"/>
    <w:rsid w:val="005A6376"/>
    <w:rsid w:val="005C3895"/>
    <w:rsid w:val="005D1D85"/>
    <w:rsid w:val="005D53F1"/>
    <w:rsid w:val="005D784E"/>
    <w:rsid w:val="005E2618"/>
    <w:rsid w:val="005F0D80"/>
    <w:rsid w:val="00600130"/>
    <w:rsid w:val="006066E2"/>
    <w:rsid w:val="00615C04"/>
    <w:rsid w:val="00632417"/>
    <w:rsid w:val="00632F95"/>
    <w:rsid w:val="006348F3"/>
    <w:rsid w:val="006668BD"/>
    <w:rsid w:val="00667BE8"/>
    <w:rsid w:val="00672B42"/>
    <w:rsid w:val="00674C51"/>
    <w:rsid w:val="006752BB"/>
    <w:rsid w:val="00675BCD"/>
    <w:rsid w:val="00695F3B"/>
    <w:rsid w:val="006A1615"/>
    <w:rsid w:val="006A7AE4"/>
    <w:rsid w:val="006B22BE"/>
    <w:rsid w:val="006D60DD"/>
    <w:rsid w:val="006E7E50"/>
    <w:rsid w:val="006F18F9"/>
    <w:rsid w:val="0070128D"/>
    <w:rsid w:val="007133C8"/>
    <w:rsid w:val="00713448"/>
    <w:rsid w:val="00717AE3"/>
    <w:rsid w:val="00717CB5"/>
    <w:rsid w:val="0072121C"/>
    <w:rsid w:val="007412AF"/>
    <w:rsid w:val="00754B5C"/>
    <w:rsid w:val="00770C59"/>
    <w:rsid w:val="00780E74"/>
    <w:rsid w:val="00786EA2"/>
    <w:rsid w:val="00790725"/>
    <w:rsid w:val="00791C77"/>
    <w:rsid w:val="007B1B0D"/>
    <w:rsid w:val="007B37CE"/>
    <w:rsid w:val="007C066E"/>
    <w:rsid w:val="007D3FF5"/>
    <w:rsid w:val="007D5C0D"/>
    <w:rsid w:val="007E3DE0"/>
    <w:rsid w:val="007F7920"/>
    <w:rsid w:val="007F7E40"/>
    <w:rsid w:val="008071B8"/>
    <w:rsid w:val="00810C52"/>
    <w:rsid w:val="008130F3"/>
    <w:rsid w:val="008134D6"/>
    <w:rsid w:val="008227A3"/>
    <w:rsid w:val="0083051A"/>
    <w:rsid w:val="00830F6A"/>
    <w:rsid w:val="00855872"/>
    <w:rsid w:val="00860BD6"/>
    <w:rsid w:val="00884CEF"/>
    <w:rsid w:val="00886057"/>
    <w:rsid w:val="0089405B"/>
    <w:rsid w:val="00897AB6"/>
    <w:rsid w:val="008A2E75"/>
    <w:rsid w:val="008A33EE"/>
    <w:rsid w:val="008B468F"/>
    <w:rsid w:val="008C0EE5"/>
    <w:rsid w:val="008E4030"/>
    <w:rsid w:val="008E723E"/>
    <w:rsid w:val="008F5560"/>
    <w:rsid w:val="008F6A2F"/>
    <w:rsid w:val="008F716C"/>
    <w:rsid w:val="00903E70"/>
    <w:rsid w:val="00904210"/>
    <w:rsid w:val="0091354E"/>
    <w:rsid w:val="00915484"/>
    <w:rsid w:val="00932F02"/>
    <w:rsid w:val="00940960"/>
    <w:rsid w:val="009412DF"/>
    <w:rsid w:val="00946D73"/>
    <w:rsid w:val="009470A5"/>
    <w:rsid w:val="009549D5"/>
    <w:rsid w:val="009648E6"/>
    <w:rsid w:val="0096553E"/>
    <w:rsid w:val="00976184"/>
    <w:rsid w:val="0097641F"/>
    <w:rsid w:val="00983938"/>
    <w:rsid w:val="00984338"/>
    <w:rsid w:val="00987AC0"/>
    <w:rsid w:val="00996286"/>
    <w:rsid w:val="009A3C87"/>
    <w:rsid w:val="009B34B5"/>
    <w:rsid w:val="009B4348"/>
    <w:rsid w:val="009C0899"/>
    <w:rsid w:val="009C4575"/>
    <w:rsid w:val="009D1315"/>
    <w:rsid w:val="009D7D53"/>
    <w:rsid w:val="009E12D7"/>
    <w:rsid w:val="00A04C9D"/>
    <w:rsid w:val="00A0504A"/>
    <w:rsid w:val="00A1327C"/>
    <w:rsid w:val="00A41CF6"/>
    <w:rsid w:val="00A507CD"/>
    <w:rsid w:val="00A5183E"/>
    <w:rsid w:val="00A56F55"/>
    <w:rsid w:val="00A618B8"/>
    <w:rsid w:val="00A620F4"/>
    <w:rsid w:val="00A65D44"/>
    <w:rsid w:val="00A741E6"/>
    <w:rsid w:val="00A74606"/>
    <w:rsid w:val="00A8664F"/>
    <w:rsid w:val="00A95294"/>
    <w:rsid w:val="00A9602A"/>
    <w:rsid w:val="00AB46A2"/>
    <w:rsid w:val="00AD2A7D"/>
    <w:rsid w:val="00AD2B24"/>
    <w:rsid w:val="00AE62A0"/>
    <w:rsid w:val="00B038BA"/>
    <w:rsid w:val="00B21841"/>
    <w:rsid w:val="00B27435"/>
    <w:rsid w:val="00B31651"/>
    <w:rsid w:val="00B41C09"/>
    <w:rsid w:val="00B55590"/>
    <w:rsid w:val="00B578D5"/>
    <w:rsid w:val="00B65BB9"/>
    <w:rsid w:val="00B70452"/>
    <w:rsid w:val="00B70CA8"/>
    <w:rsid w:val="00B901C5"/>
    <w:rsid w:val="00B926CB"/>
    <w:rsid w:val="00B9711F"/>
    <w:rsid w:val="00BA2DE2"/>
    <w:rsid w:val="00BC7183"/>
    <w:rsid w:val="00BD54F0"/>
    <w:rsid w:val="00BD725D"/>
    <w:rsid w:val="00BE2997"/>
    <w:rsid w:val="00BE2B9A"/>
    <w:rsid w:val="00BF0211"/>
    <w:rsid w:val="00BF32BB"/>
    <w:rsid w:val="00C01673"/>
    <w:rsid w:val="00C16D51"/>
    <w:rsid w:val="00C218F1"/>
    <w:rsid w:val="00C23812"/>
    <w:rsid w:val="00C326CC"/>
    <w:rsid w:val="00C344ED"/>
    <w:rsid w:val="00C535DF"/>
    <w:rsid w:val="00C64677"/>
    <w:rsid w:val="00C66994"/>
    <w:rsid w:val="00C86303"/>
    <w:rsid w:val="00C929D3"/>
    <w:rsid w:val="00C93215"/>
    <w:rsid w:val="00C9749C"/>
    <w:rsid w:val="00CA1DBE"/>
    <w:rsid w:val="00CA5FB9"/>
    <w:rsid w:val="00CB12CC"/>
    <w:rsid w:val="00CB40FC"/>
    <w:rsid w:val="00CB43D0"/>
    <w:rsid w:val="00CD4904"/>
    <w:rsid w:val="00CE6B6A"/>
    <w:rsid w:val="00D01514"/>
    <w:rsid w:val="00D139F0"/>
    <w:rsid w:val="00D32605"/>
    <w:rsid w:val="00D354CF"/>
    <w:rsid w:val="00D42387"/>
    <w:rsid w:val="00D45150"/>
    <w:rsid w:val="00D53447"/>
    <w:rsid w:val="00D5425A"/>
    <w:rsid w:val="00D5510D"/>
    <w:rsid w:val="00D57A88"/>
    <w:rsid w:val="00D666F1"/>
    <w:rsid w:val="00D71957"/>
    <w:rsid w:val="00D71995"/>
    <w:rsid w:val="00D74663"/>
    <w:rsid w:val="00D77237"/>
    <w:rsid w:val="00D93E3C"/>
    <w:rsid w:val="00D95B04"/>
    <w:rsid w:val="00DA2788"/>
    <w:rsid w:val="00DD0F61"/>
    <w:rsid w:val="00DD12A8"/>
    <w:rsid w:val="00DD3AA9"/>
    <w:rsid w:val="00DD66D0"/>
    <w:rsid w:val="00DE2943"/>
    <w:rsid w:val="00DE79E8"/>
    <w:rsid w:val="00DE7FA4"/>
    <w:rsid w:val="00DF0C0C"/>
    <w:rsid w:val="00DF1460"/>
    <w:rsid w:val="00DF3EB0"/>
    <w:rsid w:val="00E01012"/>
    <w:rsid w:val="00E0260C"/>
    <w:rsid w:val="00E05CF7"/>
    <w:rsid w:val="00E07C29"/>
    <w:rsid w:val="00E1349A"/>
    <w:rsid w:val="00E1352B"/>
    <w:rsid w:val="00E14957"/>
    <w:rsid w:val="00E279EE"/>
    <w:rsid w:val="00E31388"/>
    <w:rsid w:val="00E42FC1"/>
    <w:rsid w:val="00E47D1D"/>
    <w:rsid w:val="00E55E34"/>
    <w:rsid w:val="00E61D0C"/>
    <w:rsid w:val="00E65AF4"/>
    <w:rsid w:val="00E7622F"/>
    <w:rsid w:val="00E865D8"/>
    <w:rsid w:val="00E86C0C"/>
    <w:rsid w:val="00E92110"/>
    <w:rsid w:val="00EA5888"/>
    <w:rsid w:val="00EB07F2"/>
    <w:rsid w:val="00EB0FBD"/>
    <w:rsid w:val="00EB1AB2"/>
    <w:rsid w:val="00EC2C90"/>
    <w:rsid w:val="00ED18E0"/>
    <w:rsid w:val="00EE59BF"/>
    <w:rsid w:val="00EE6F8E"/>
    <w:rsid w:val="00EF7F2C"/>
    <w:rsid w:val="00F1062E"/>
    <w:rsid w:val="00F1445E"/>
    <w:rsid w:val="00F33D69"/>
    <w:rsid w:val="00F34560"/>
    <w:rsid w:val="00F3649F"/>
    <w:rsid w:val="00F43CB7"/>
    <w:rsid w:val="00F50408"/>
    <w:rsid w:val="00F516A2"/>
    <w:rsid w:val="00F60666"/>
    <w:rsid w:val="00F650D9"/>
    <w:rsid w:val="00F67A9E"/>
    <w:rsid w:val="00F701BD"/>
    <w:rsid w:val="00F82C20"/>
    <w:rsid w:val="00F87886"/>
    <w:rsid w:val="00F87D1F"/>
    <w:rsid w:val="00FA2C54"/>
    <w:rsid w:val="00FA38E9"/>
    <w:rsid w:val="00FA3D26"/>
    <w:rsid w:val="00FE4E44"/>
    <w:rsid w:val="00FE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F722E"/>
  <w15:chartTrackingRefBased/>
  <w15:docId w15:val="{B0C2F6AD-3934-473A-858F-FB7E9BDB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1" w:unhideWhenUsed="1"/>
    <w:lsdException w:name="Body Text" w:uiPriority="7"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99"/>
    <w:semiHidden/>
    <w:qFormat/>
    <w:rsid w:val="00DE79E8"/>
    <w:pPr>
      <w:spacing w:line="480" w:lineRule="auto"/>
    </w:pPr>
    <w:rPr>
      <w:rFonts w:ascii="Times New Roman" w:hAnsi="Times New Roman" w:cs="Times New Roman"/>
      <w:sz w:val="24"/>
      <w:szCs w:val="24"/>
    </w:rPr>
  </w:style>
  <w:style w:type="paragraph" w:styleId="Heading1">
    <w:name w:val="heading 1"/>
    <w:aliases w:val="ThesisTitle"/>
    <w:basedOn w:val="Normal"/>
    <w:next w:val="Normal"/>
    <w:link w:val="Heading1Char"/>
    <w:qFormat/>
    <w:rsid w:val="00A04C9D"/>
    <w:pPr>
      <w:spacing w:before="1440" w:after="3000"/>
      <w:contextualSpacing/>
      <w:jc w:val="center"/>
      <w:outlineLvl w:val="0"/>
    </w:pPr>
    <w:rPr>
      <w:rFonts w:eastAsiaTheme="majorEastAsia" w:cstheme="majorBidi"/>
      <w:spacing w:val="-10"/>
      <w:kern w:val="28"/>
      <w:szCs w:val="56"/>
    </w:rPr>
  </w:style>
  <w:style w:type="paragraph" w:styleId="Heading2">
    <w:name w:val="heading 2"/>
    <w:aliases w:val="ChapterTitle"/>
    <w:next w:val="BodyText"/>
    <w:link w:val="Heading2Char"/>
    <w:autoRedefine/>
    <w:uiPriority w:val="1"/>
    <w:qFormat/>
    <w:rsid w:val="0097641F"/>
    <w:pPr>
      <w:spacing w:before="720" w:after="520" w:line="480" w:lineRule="auto"/>
      <w:contextualSpacing/>
      <w:jc w:val="center"/>
      <w:outlineLvl w:val="1"/>
    </w:pPr>
    <w:rPr>
      <w:rFonts w:ascii="Times New Roman" w:eastAsiaTheme="majorEastAsia" w:hAnsi="Times New Roman" w:cstheme="majorBidi"/>
      <w:sz w:val="28"/>
      <w:szCs w:val="26"/>
    </w:rPr>
  </w:style>
  <w:style w:type="paragraph" w:styleId="Heading3">
    <w:name w:val="heading 3"/>
    <w:aliases w:val="SectionTitle/A-head"/>
    <w:basedOn w:val="Normal"/>
    <w:next w:val="Normal"/>
    <w:link w:val="Heading3Char"/>
    <w:uiPriority w:val="2"/>
    <w:qFormat/>
    <w:rsid w:val="00324446"/>
    <w:pPr>
      <w:spacing w:before="520" w:after="0"/>
      <w:contextualSpacing/>
      <w:jc w:val="center"/>
      <w:outlineLvl w:val="2"/>
    </w:pPr>
    <w:rPr>
      <w:shd w:val="clear" w:color="auto" w:fill="FFFFFF"/>
    </w:rPr>
  </w:style>
  <w:style w:type="paragraph" w:styleId="Heading4">
    <w:name w:val="heading 4"/>
    <w:aliases w:val="B-Head"/>
    <w:next w:val="BodyText"/>
    <w:link w:val="Heading4Char"/>
    <w:uiPriority w:val="3"/>
    <w:qFormat/>
    <w:rsid w:val="00324446"/>
    <w:pPr>
      <w:keepNext/>
      <w:spacing w:before="520" w:after="0" w:line="480" w:lineRule="auto"/>
      <w:outlineLvl w:val="3"/>
    </w:pPr>
    <w:rPr>
      <w:rFonts w:ascii="Times New Roman" w:hAnsi="Times New Roman" w:cs="Times New Roman"/>
      <w:sz w:val="24"/>
      <w:szCs w:val="24"/>
      <w:shd w:val="clear" w:color="auto" w:fill="FFFFFF"/>
    </w:rPr>
  </w:style>
  <w:style w:type="paragraph" w:styleId="Heading5">
    <w:name w:val="heading 5"/>
    <w:aliases w:val="C-Head"/>
    <w:basedOn w:val="C-BodyText"/>
    <w:next w:val="C-BodyText"/>
    <w:link w:val="Heading5Char"/>
    <w:uiPriority w:val="4"/>
    <w:qFormat/>
    <w:rsid w:val="00897AB6"/>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pterTitle Char"/>
    <w:basedOn w:val="DefaultParagraphFont"/>
    <w:link w:val="Heading2"/>
    <w:uiPriority w:val="1"/>
    <w:rsid w:val="0097641F"/>
    <w:rPr>
      <w:rFonts w:ascii="Times New Roman" w:eastAsiaTheme="majorEastAsia" w:hAnsi="Times New Roman" w:cstheme="majorBidi"/>
      <w:sz w:val="28"/>
      <w:szCs w:val="26"/>
    </w:rPr>
  </w:style>
  <w:style w:type="paragraph" w:customStyle="1" w:styleId="No-TOC-Heading">
    <w:name w:val="No-TOC-Heading"/>
    <w:uiPriority w:val="6"/>
    <w:rsid w:val="0072121C"/>
    <w:pPr>
      <w:spacing w:before="720" w:after="520" w:line="480" w:lineRule="auto"/>
      <w:jc w:val="center"/>
      <w:outlineLvl w:val="1"/>
    </w:pPr>
    <w:rPr>
      <w:rFonts w:ascii="Times New Roman" w:eastAsiaTheme="majorEastAsia" w:hAnsi="Times New Roman" w:cstheme="majorBidi"/>
      <w:sz w:val="24"/>
      <w:szCs w:val="26"/>
    </w:rPr>
  </w:style>
  <w:style w:type="paragraph" w:customStyle="1" w:styleId="Author">
    <w:name w:val="Author"/>
    <w:basedOn w:val="Normal"/>
    <w:uiPriority w:val="9"/>
    <w:qFormat/>
    <w:rsid w:val="00520566"/>
    <w:pPr>
      <w:spacing w:after="2640"/>
      <w:jc w:val="center"/>
    </w:pPr>
  </w:style>
  <w:style w:type="paragraph" w:styleId="Subtitle">
    <w:name w:val="Subtitle"/>
    <w:aliases w:val="&quot;Field&amp;Degree&quot;"/>
    <w:basedOn w:val="Normal"/>
    <w:next w:val="Normal"/>
    <w:link w:val="SubtitleChar"/>
    <w:uiPriority w:val="99"/>
    <w:semiHidden/>
    <w:qFormat/>
    <w:rsid w:val="00520566"/>
    <w:pPr>
      <w:numPr>
        <w:ilvl w:val="1"/>
      </w:numPr>
      <w:spacing w:after="1200"/>
      <w:jc w:val="center"/>
    </w:pPr>
    <w:rPr>
      <w:rFonts w:eastAsiaTheme="minorEastAsia" w:cstheme="minorBidi"/>
      <w:szCs w:val="22"/>
    </w:rPr>
  </w:style>
  <w:style w:type="character" w:customStyle="1" w:styleId="SubtitleChar">
    <w:name w:val="Subtitle Char"/>
    <w:aliases w:val="&quot;Field&amp;Degree&quot; Char"/>
    <w:basedOn w:val="DefaultParagraphFont"/>
    <w:link w:val="Subtitle"/>
    <w:uiPriority w:val="99"/>
    <w:semiHidden/>
    <w:rsid w:val="00E865D8"/>
    <w:rPr>
      <w:rFonts w:ascii="Times New Roman" w:eastAsiaTheme="minorEastAsia" w:hAnsi="Times New Roman"/>
      <w:sz w:val="24"/>
    </w:rPr>
  </w:style>
  <w:style w:type="paragraph" w:customStyle="1" w:styleId="Month-Year">
    <w:name w:val="Month-Year"/>
    <w:basedOn w:val="Normal"/>
    <w:uiPriority w:val="10"/>
    <w:qFormat/>
    <w:rsid w:val="00351ECC"/>
    <w:pPr>
      <w:spacing w:after="0"/>
      <w:jc w:val="center"/>
    </w:pPr>
  </w:style>
  <w:style w:type="character" w:customStyle="1" w:styleId="Heading1Char">
    <w:name w:val="Heading 1 Char"/>
    <w:aliases w:val="ThesisTitle Char"/>
    <w:basedOn w:val="DefaultParagraphFont"/>
    <w:link w:val="Heading1"/>
    <w:rsid w:val="00A04C9D"/>
    <w:rPr>
      <w:rFonts w:ascii="Times New Roman" w:eastAsiaTheme="majorEastAsia" w:hAnsi="Times New Roman" w:cstheme="majorBidi"/>
      <w:spacing w:val="-10"/>
      <w:kern w:val="28"/>
      <w:sz w:val="24"/>
      <w:szCs w:val="56"/>
    </w:rPr>
  </w:style>
  <w:style w:type="paragraph" w:customStyle="1" w:styleId="CenteredText">
    <w:name w:val="Centered Text"/>
    <w:aliases w:val="Centered"/>
    <w:basedOn w:val="Normal"/>
    <w:uiPriority w:val="8"/>
    <w:qFormat/>
    <w:rsid w:val="00351ECC"/>
    <w:pPr>
      <w:spacing w:after="0"/>
      <w:jc w:val="center"/>
    </w:pPr>
    <w:rPr>
      <w:rFonts w:cs="Arial"/>
      <w:color w:val="000000"/>
      <w:szCs w:val="18"/>
      <w:shd w:val="clear" w:color="auto" w:fill="FFFFFF"/>
    </w:rPr>
  </w:style>
  <w:style w:type="character" w:customStyle="1" w:styleId="Heading4Char">
    <w:name w:val="Heading 4 Char"/>
    <w:aliases w:val="B-Head Char"/>
    <w:basedOn w:val="DefaultParagraphFont"/>
    <w:link w:val="Heading4"/>
    <w:uiPriority w:val="3"/>
    <w:rsid w:val="00324446"/>
    <w:rPr>
      <w:rFonts w:ascii="Times New Roman" w:hAnsi="Times New Roman" w:cs="Times New Roman"/>
      <w:sz w:val="24"/>
      <w:szCs w:val="24"/>
    </w:rPr>
  </w:style>
  <w:style w:type="character" w:customStyle="1" w:styleId="Heading3Char">
    <w:name w:val="Heading 3 Char"/>
    <w:aliases w:val="SectionTitle/A-head Char"/>
    <w:basedOn w:val="DefaultParagraphFont"/>
    <w:link w:val="Heading3"/>
    <w:uiPriority w:val="2"/>
    <w:rsid w:val="00324446"/>
    <w:rPr>
      <w:rFonts w:ascii="Times New Roman" w:hAnsi="Times New Roman" w:cs="Times New Roman"/>
      <w:sz w:val="24"/>
      <w:szCs w:val="24"/>
    </w:rPr>
  </w:style>
  <w:style w:type="paragraph" w:customStyle="1" w:styleId="C-BodyText">
    <w:name w:val="C-Body Text"/>
    <w:aliases w:val="C-Body"/>
    <w:basedOn w:val="BodyText"/>
    <w:next w:val="Normal"/>
    <w:uiPriority w:val="5"/>
    <w:qFormat/>
    <w:rsid w:val="002520E1"/>
    <w:pPr>
      <w:ind w:firstLine="0"/>
    </w:pPr>
  </w:style>
  <w:style w:type="character" w:customStyle="1" w:styleId="Heading5Char">
    <w:name w:val="Heading 5 Char"/>
    <w:aliases w:val="C-Head Char"/>
    <w:basedOn w:val="DefaultParagraphFont"/>
    <w:link w:val="Heading5"/>
    <w:uiPriority w:val="4"/>
    <w:rsid w:val="00550C91"/>
    <w:rPr>
      <w:rFonts w:ascii="Times New Roman" w:hAnsi="Times New Roman" w:cs="Times New Roman"/>
      <w:sz w:val="24"/>
      <w:szCs w:val="24"/>
      <w:u w:val="single"/>
    </w:rPr>
  </w:style>
  <w:style w:type="paragraph" w:customStyle="1" w:styleId="BlockQuote">
    <w:name w:val="Block Quote"/>
    <w:aliases w:val="BlockQuo"/>
    <w:uiPriority w:val="11"/>
    <w:qFormat/>
    <w:rsid w:val="00D5510D"/>
    <w:pPr>
      <w:spacing w:after="240" w:line="240" w:lineRule="auto"/>
      <w:ind w:left="1440"/>
    </w:pPr>
    <w:rPr>
      <w:rFonts w:ascii="Times New Roman" w:hAnsi="Times New Roman" w:cs="Times New Roman"/>
      <w:sz w:val="24"/>
      <w:szCs w:val="24"/>
      <w:shd w:val="clear" w:color="auto" w:fill="FFFFFF"/>
    </w:rPr>
  </w:style>
  <w:style w:type="paragraph" w:customStyle="1" w:styleId="FigureTitle">
    <w:name w:val="Figure Title"/>
    <w:aliases w:val="FigTitle"/>
    <w:next w:val="FigureDescription"/>
    <w:uiPriority w:val="20"/>
    <w:qFormat/>
    <w:rsid w:val="00086E7A"/>
    <w:pPr>
      <w:tabs>
        <w:tab w:val="left" w:pos="990"/>
      </w:tabs>
      <w:spacing w:before="760" w:after="0" w:line="480" w:lineRule="auto"/>
    </w:pPr>
    <w:rPr>
      <w:rFonts w:ascii="Times New Roman" w:hAnsi="Times New Roman" w:cs="Times New Roman"/>
      <w:sz w:val="24"/>
      <w:szCs w:val="24"/>
      <w:shd w:val="clear" w:color="auto" w:fill="FFFFFF"/>
    </w:rPr>
  </w:style>
  <w:style w:type="paragraph" w:customStyle="1" w:styleId="TableTitle">
    <w:name w:val="Table Title"/>
    <w:aliases w:val="TableTitle"/>
    <w:basedOn w:val="Normal"/>
    <w:uiPriority w:val="17"/>
    <w:qFormat/>
    <w:rsid w:val="009549D5"/>
    <w:pPr>
      <w:tabs>
        <w:tab w:val="left" w:pos="900"/>
      </w:tabs>
      <w:spacing w:before="480" w:after="120" w:line="240" w:lineRule="auto"/>
    </w:pPr>
    <w:rPr>
      <w:shd w:val="clear" w:color="auto" w:fill="FFFFFF"/>
    </w:rPr>
  </w:style>
  <w:style w:type="paragraph" w:customStyle="1" w:styleId="TableCell">
    <w:name w:val="Table Cell"/>
    <w:aliases w:val="TableCell"/>
    <w:uiPriority w:val="19"/>
    <w:qFormat/>
    <w:rsid w:val="00940960"/>
    <w:pPr>
      <w:spacing w:after="0" w:line="240" w:lineRule="auto"/>
    </w:pPr>
    <w:rPr>
      <w:rFonts w:ascii="Times New Roman" w:hAnsi="Times New Roman" w:cs="Times New Roman"/>
      <w:sz w:val="24"/>
      <w:szCs w:val="24"/>
      <w:shd w:val="clear" w:color="auto" w:fill="FFFFFF"/>
    </w:rPr>
  </w:style>
  <w:style w:type="paragraph" w:styleId="TOC1">
    <w:name w:val="toc 1"/>
    <w:basedOn w:val="Normal"/>
    <w:next w:val="Normal"/>
    <w:uiPriority w:val="39"/>
    <w:rsid w:val="00BE2997"/>
    <w:pPr>
      <w:tabs>
        <w:tab w:val="right" w:leader="dot" w:pos="8640"/>
      </w:tabs>
      <w:spacing w:after="0"/>
    </w:pPr>
  </w:style>
  <w:style w:type="paragraph" w:styleId="TOC2">
    <w:name w:val="toc 2"/>
    <w:basedOn w:val="Normal"/>
    <w:next w:val="Normal"/>
    <w:uiPriority w:val="39"/>
    <w:rsid w:val="003179AE"/>
    <w:pPr>
      <w:tabs>
        <w:tab w:val="right" w:leader="dot" w:pos="8640"/>
      </w:tabs>
      <w:spacing w:after="0"/>
      <w:ind w:left="720"/>
    </w:pPr>
  </w:style>
  <w:style w:type="paragraph" w:styleId="TOC3">
    <w:name w:val="toc 3"/>
    <w:basedOn w:val="Normal"/>
    <w:next w:val="Normal"/>
    <w:uiPriority w:val="39"/>
    <w:rsid w:val="003179AE"/>
    <w:pPr>
      <w:tabs>
        <w:tab w:val="right" w:leader="dot" w:pos="8640"/>
      </w:tabs>
      <w:spacing w:after="0"/>
      <w:ind w:left="1440"/>
    </w:pPr>
  </w:style>
  <w:style w:type="paragraph" w:customStyle="1" w:styleId="FigureDescription">
    <w:name w:val="Figure Description"/>
    <w:aliases w:val="FigDesc"/>
    <w:basedOn w:val="Normal"/>
    <w:next w:val="Normal"/>
    <w:uiPriority w:val="21"/>
    <w:qFormat/>
    <w:rsid w:val="001B1F18"/>
    <w:pPr>
      <w:spacing w:after="800" w:line="240" w:lineRule="auto"/>
    </w:pPr>
    <w:rPr>
      <w:i/>
      <w:shd w:val="clear" w:color="auto" w:fill="FFFFFF"/>
    </w:rPr>
  </w:style>
  <w:style w:type="paragraph" w:customStyle="1" w:styleId="NumberedList">
    <w:name w:val="Numbered List"/>
    <w:aliases w:val="Numbers"/>
    <w:uiPriority w:val="14"/>
    <w:qFormat/>
    <w:rsid w:val="00D71995"/>
    <w:pPr>
      <w:numPr>
        <w:numId w:val="1"/>
      </w:numPr>
      <w:spacing w:after="240" w:line="480" w:lineRule="auto"/>
      <w:contextualSpacing/>
    </w:pPr>
    <w:rPr>
      <w:rFonts w:ascii="Times New Roman" w:hAnsi="Times New Roman" w:cs="Times New Roman"/>
      <w:sz w:val="24"/>
      <w:szCs w:val="24"/>
      <w:shd w:val="clear" w:color="auto" w:fill="FFFFFF"/>
    </w:rPr>
  </w:style>
  <w:style w:type="paragraph" w:customStyle="1" w:styleId="BulletedList">
    <w:name w:val="Bulleted List"/>
    <w:aliases w:val="Bullets"/>
    <w:uiPriority w:val="15"/>
    <w:qFormat/>
    <w:rsid w:val="00915484"/>
    <w:pPr>
      <w:numPr>
        <w:numId w:val="2"/>
      </w:numPr>
      <w:spacing w:after="0" w:line="480" w:lineRule="auto"/>
      <w:contextualSpacing/>
    </w:pPr>
    <w:rPr>
      <w:rFonts w:ascii="Times New Roman" w:hAnsi="Times New Roman" w:cs="Times New Roman"/>
      <w:sz w:val="24"/>
      <w:szCs w:val="24"/>
      <w:shd w:val="clear" w:color="auto" w:fill="FFFFFF"/>
    </w:rPr>
  </w:style>
  <w:style w:type="paragraph" w:customStyle="1" w:styleId="BibliographyEntry">
    <w:name w:val="Bibliography Entry"/>
    <w:aliases w:val="BibEntry"/>
    <w:uiPriority w:val="22"/>
    <w:qFormat/>
    <w:rsid w:val="009549D5"/>
    <w:pPr>
      <w:spacing w:after="240" w:line="240" w:lineRule="auto"/>
      <w:ind w:left="720" w:hanging="720"/>
    </w:pPr>
    <w:rPr>
      <w:rFonts w:ascii="Times New Roman" w:hAnsi="Times New Roman" w:cs="Times New Roman"/>
      <w:sz w:val="24"/>
      <w:szCs w:val="24"/>
      <w:shd w:val="clear" w:color="auto" w:fill="FFFFFF"/>
    </w:rPr>
  </w:style>
  <w:style w:type="paragraph" w:customStyle="1" w:styleId="Copyright">
    <w:name w:val="Copyright"/>
    <w:basedOn w:val="CenteredText"/>
    <w:uiPriority w:val="23"/>
    <w:qFormat/>
    <w:rsid w:val="00A04C9D"/>
    <w:pPr>
      <w:spacing w:before="13560"/>
    </w:pPr>
  </w:style>
  <w:style w:type="paragraph" w:styleId="Header">
    <w:name w:val="header"/>
    <w:basedOn w:val="Normal"/>
    <w:link w:val="HeaderChar"/>
    <w:uiPriority w:val="24"/>
    <w:unhideWhenUsed/>
    <w:rsid w:val="00B27435"/>
    <w:pPr>
      <w:tabs>
        <w:tab w:val="center" w:pos="4680"/>
        <w:tab w:val="right" w:pos="9360"/>
      </w:tabs>
      <w:spacing w:after="0" w:line="240" w:lineRule="auto"/>
      <w:jc w:val="right"/>
    </w:pPr>
  </w:style>
  <w:style w:type="character" w:customStyle="1" w:styleId="HeaderChar">
    <w:name w:val="Header Char"/>
    <w:basedOn w:val="DefaultParagraphFont"/>
    <w:link w:val="Header"/>
    <w:uiPriority w:val="24"/>
    <w:rsid w:val="00B27435"/>
    <w:rPr>
      <w:rFonts w:ascii="Times New Roman" w:hAnsi="Times New Roman" w:cs="Times New Roman"/>
      <w:sz w:val="24"/>
      <w:szCs w:val="24"/>
    </w:rPr>
  </w:style>
  <w:style w:type="paragraph" w:styleId="Footer">
    <w:name w:val="footer"/>
    <w:basedOn w:val="Normal"/>
    <w:link w:val="FooterChar"/>
    <w:uiPriority w:val="24"/>
    <w:unhideWhenUsed/>
    <w:rsid w:val="00C929D3"/>
    <w:pPr>
      <w:tabs>
        <w:tab w:val="center" w:pos="4680"/>
        <w:tab w:val="right" w:pos="9360"/>
      </w:tabs>
      <w:spacing w:after="0" w:line="240" w:lineRule="auto"/>
      <w:jc w:val="center"/>
    </w:pPr>
  </w:style>
  <w:style w:type="character" w:customStyle="1" w:styleId="FooterChar">
    <w:name w:val="Footer Char"/>
    <w:basedOn w:val="DefaultParagraphFont"/>
    <w:link w:val="Footer"/>
    <w:uiPriority w:val="24"/>
    <w:rsid w:val="00D77237"/>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A2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DE2"/>
    <w:rPr>
      <w:rFonts w:ascii="Segoe UI" w:hAnsi="Segoe UI" w:cs="Segoe UI"/>
      <w:sz w:val="18"/>
      <w:szCs w:val="18"/>
    </w:rPr>
  </w:style>
  <w:style w:type="character" w:styleId="Hyperlink">
    <w:name w:val="Hyperlink"/>
    <w:basedOn w:val="DefaultParagraphFont"/>
    <w:uiPriority w:val="99"/>
    <w:rsid w:val="00C344ED"/>
    <w:rPr>
      <w:color w:val="0563C1" w:themeColor="hyperlink"/>
      <w:u w:val="single"/>
    </w:rPr>
  </w:style>
  <w:style w:type="character" w:styleId="CommentReference">
    <w:name w:val="annotation reference"/>
    <w:basedOn w:val="DefaultParagraphFont"/>
    <w:uiPriority w:val="99"/>
    <w:semiHidden/>
    <w:unhideWhenUsed/>
    <w:rsid w:val="00C929D3"/>
    <w:rPr>
      <w:sz w:val="16"/>
      <w:szCs w:val="16"/>
    </w:rPr>
  </w:style>
  <w:style w:type="paragraph" w:styleId="CommentText">
    <w:name w:val="annotation text"/>
    <w:basedOn w:val="Normal"/>
    <w:link w:val="CommentTextChar"/>
    <w:uiPriority w:val="99"/>
    <w:semiHidden/>
    <w:unhideWhenUsed/>
    <w:rsid w:val="00C929D3"/>
    <w:pPr>
      <w:spacing w:line="240" w:lineRule="auto"/>
    </w:pPr>
    <w:rPr>
      <w:sz w:val="20"/>
      <w:szCs w:val="20"/>
    </w:rPr>
  </w:style>
  <w:style w:type="character" w:customStyle="1" w:styleId="CommentTextChar">
    <w:name w:val="Comment Text Char"/>
    <w:basedOn w:val="DefaultParagraphFont"/>
    <w:link w:val="CommentText"/>
    <w:uiPriority w:val="99"/>
    <w:semiHidden/>
    <w:rsid w:val="00C929D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929D3"/>
    <w:rPr>
      <w:b/>
      <w:bCs/>
    </w:rPr>
  </w:style>
  <w:style w:type="character" w:customStyle="1" w:styleId="CommentSubjectChar">
    <w:name w:val="Comment Subject Char"/>
    <w:basedOn w:val="CommentTextChar"/>
    <w:link w:val="CommentSubject"/>
    <w:uiPriority w:val="99"/>
    <w:semiHidden/>
    <w:rsid w:val="00C929D3"/>
    <w:rPr>
      <w:rFonts w:ascii="Times New Roman" w:hAnsi="Times New Roman" w:cs="Times New Roman"/>
      <w:b/>
      <w:bCs/>
      <w:sz w:val="20"/>
      <w:szCs w:val="20"/>
    </w:rPr>
  </w:style>
  <w:style w:type="paragraph" w:customStyle="1" w:styleId="TableDescription">
    <w:name w:val="Table Description"/>
    <w:aliases w:val="TableDesc"/>
    <w:basedOn w:val="FigureDescription"/>
    <w:uiPriority w:val="18"/>
    <w:qFormat/>
    <w:rsid w:val="009549D5"/>
    <w:pPr>
      <w:spacing w:before="120"/>
    </w:pPr>
  </w:style>
  <w:style w:type="paragraph" w:styleId="TOC4">
    <w:name w:val="toc 4"/>
    <w:basedOn w:val="Normal"/>
    <w:next w:val="Normal"/>
    <w:uiPriority w:val="39"/>
    <w:rsid w:val="003179AE"/>
    <w:pPr>
      <w:tabs>
        <w:tab w:val="right" w:leader="dot" w:pos="8640"/>
      </w:tabs>
      <w:spacing w:after="0"/>
      <w:ind w:left="2160"/>
    </w:pPr>
  </w:style>
  <w:style w:type="character" w:styleId="FollowedHyperlink">
    <w:name w:val="FollowedHyperlink"/>
    <w:basedOn w:val="DefaultParagraphFont"/>
    <w:uiPriority w:val="99"/>
    <w:semiHidden/>
    <w:unhideWhenUsed/>
    <w:rsid w:val="00754B5C"/>
    <w:rPr>
      <w:color w:val="954F72" w:themeColor="followedHyperlink"/>
      <w:u w:val="single"/>
    </w:rPr>
  </w:style>
  <w:style w:type="character" w:styleId="PlaceholderText">
    <w:name w:val="Placeholder Text"/>
    <w:basedOn w:val="DefaultParagraphFont"/>
    <w:uiPriority w:val="99"/>
    <w:semiHidden/>
    <w:rsid w:val="000B2B57"/>
    <w:rPr>
      <w:color w:val="808080"/>
    </w:rPr>
  </w:style>
  <w:style w:type="paragraph" w:styleId="ListParagraph">
    <w:name w:val="List Paragraph"/>
    <w:basedOn w:val="Normal"/>
    <w:uiPriority w:val="99"/>
    <w:semiHidden/>
    <w:rsid w:val="00F87D1F"/>
    <w:pPr>
      <w:ind w:left="720"/>
      <w:contextualSpacing/>
    </w:pPr>
  </w:style>
  <w:style w:type="paragraph" w:styleId="BodyText">
    <w:name w:val="Body Text"/>
    <w:aliases w:val="Body"/>
    <w:basedOn w:val="Normal"/>
    <w:link w:val="BodyTextChar"/>
    <w:uiPriority w:val="7"/>
    <w:qFormat/>
    <w:rsid w:val="003A1803"/>
    <w:pPr>
      <w:spacing w:after="0"/>
      <w:ind w:firstLine="720"/>
    </w:pPr>
    <w:rPr>
      <w:shd w:val="clear" w:color="auto" w:fill="FFFFFF"/>
    </w:rPr>
  </w:style>
  <w:style w:type="character" w:customStyle="1" w:styleId="BodyTextChar">
    <w:name w:val="Body Text Char"/>
    <w:aliases w:val="Body Char"/>
    <w:basedOn w:val="DefaultParagraphFont"/>
    <w:link w:val="BodyText"/>
    <w:uiPriority w:val="7"/>
    <w:rsid w:val="003A1803"/>
    <w:rPr>
      <w:rFonts w:ascii="Times New Roman" w:hAnsi="Times New Roman" w:cs="Times New Roman"/>
      <w:sz w:val="24"/>
      <w:szCs w:val="24"/>
    </w:rPr>
  </w:style>
  <w:style w:type="paragraph" w:styleId="TOC5">
    <w:name w:val="toc 5"/>
    <w:basedOn w:val="Normal"/>
    <w:next w:val="Normal"/>
    <w:autoRedefine/>
    <w:uiPriority w:val="39"/>
    <w:unhideWhenUsed/>
    <w:rsid w:val="009D7D53"/>
    <w:pPr>
      <w:ind w:left="960"/>
    </w:pPr>
  </w:style>
  <w:style w:type="paragraph" w:styleId="TOC6">
    <w:name w:val="toc 6"/>
    <w:basedOn w:val="Normal"/>
    <w:next w:val="Normal"/>
    <w:autoRedefine/>
    <w:uiPriority w:val="39"/>
    <w:unhideWhenUsed/>
    <w:rsid w:val="009D7D53"/>
    <w:pPr>
      <w:ind w:left="1200"/>
    </w:pPr>
  </w:style>
  <w:style w:type="paragraph" w:styleId="TOC7">
    <w:name w:val="toc 7"/>
    <w:basedOn w:val="Normal"/>
    <w:next w:val="Normal"/>
    <w:autoRedefine/>
    <w:uiPriority w:val="39"/>
    <w:unhideWhenUsed/>
    <w:rsid w:val="009D7D53"/>
    <w:pPr>
      <w:ind w:left="1440"/>
    </w:pPr>
  </w:style>
  <w:style w:type="paragraph" w:styleId="TOC8">
    <w:name w:val="toc 8"/>
    <w:basedOn w:val="Normal"/>
    <w:next w:val="Normal"/>
    <w:autoRedefine/>
    <w:uiPriority w:val="39"/>
    <w:unhideWhenUsed/>
    <w:rsid w:val="009D7D53"/>
    <w:pPr>
      <w:ind w:left="1680"/>
    </w:pPr>
  </w:style>
  <w:style w:type="paragraph" w:styleId="TOC9">
    <w:name w:val="toc 9"/>
    <w:basedOn w:val="Normal"/>
    <w:next w:val="Normal"/>
    <w:autoRedefine/>
    <w:uiPriority w:val="39"/>
    <w:unhideWhenUsed/>
    <w:rsid w:val="009D7D53"/>
    <w:pPr>
      <w:ind w:left="1920"/>
    </w:pPr>
  </w:style>
  <w:style w:type="paragraph" w:styleId="Revision">
    <w:name w:val="Revision"/>
    <w:hidden/>
    <w:uiPriority w:val="99"/>
    <w:semiHidden/>
    <w:rsid w:val="00421B6E"/>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56247">
      <w:bodyDiv w:val="1"/>
      <w:marLeft w:val="0"/>
      <w:marRight w:val="0"/>
      <w:marTop w:val="0"/>
      <w:marBottom w:val="0"/>
      <w:divBdr>
        <w:top w:val="none" w:sz="0" w:space="0" w:color="auto"/>
        <w:left w:val="none" w:sz="0" w:space="0" w:color="auto"/>
        <w:bottom w:val="none" w:sz="0" w:space="0" w:color="auto"/>
        <w:right w:val="none" w:sz="0" w:space="0" w:color="auto"/>
      </w:divBdr>
    </w:div>
    <w:div w:id="462119612">
      <w:bodyDiv w:val="1"/>
      <w:marLeft w:val="0"/>
      <w:marRight w:val="0"/>
      <w:marTop w:val="0"/>
      <w:marBottom w:val="0"/>
      <w:divBdr>
        <w:top w:val="none" w:sz="0" w:space="0" w:color="auto"/>
        <w:left w:val="none" w:sz="0" w:space="0" w:color="auto"/>
        <w:bottom w:val="none" w:sz="0" w:space="0" w:color="auto"/>
        <w:right w:val="none" w:sz="0" w:space="0" w:color="auto"/>
      </w:divBdr>
    </w:div>
    <w:div w:id="139022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comments" Target="comments.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ry\Downloads\harvard-thesis-template%20(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8FCDBF51FB645CE9A589840FA18A831"/>
        <w:category>
          <w:name w:val="General"/>
          <w:gallery w:val="placeholder"/>
        </w:category>
        <w:types>
          <w:type w:val="bbPlcHdr"/>
        </w:types>
        <w:behaviors>
          <w:behavior w:val="content"/>
        </w:behaviors>
        <w:guid w:val="{5820A78C-3EEE-4E01-ACD5-9E24EE3B95B5}"/>
      </w:docPartPr>
      <w:docPartBody>
        <w:p w:rsidR="00000000" w:rsidRDefault="007F1BD4">
          <w:pPr>
            <w:pStyle w:val="88FCDBF51FB645CE9A589840FA18A831"/>
          </w:pPr>
          <w:r>
            <w:rPr>
              <w:rStyle w:val="PlaceholderText"/>
            </w:rPr>
            <w:t>[Your Field]</w:t>
          </w:r>
        </w:p>
      </w:docPartBody>
    </w:docPart>
    <w:docPart>
      <w:docPartPr>
        <w:name w:val="7CED07A69D484BA6846BCBECC6E7D356"/>
        <w:category>
          <w:name w:val="General"/>
          <w:gallery w:val="placeholder"/>
        </w:category>
        <w:types>
          <w:type w:val="bbPlcHdr"/>
        </w:types>
        <w:behaviors>
          <w:behavior w:val="content"/>
        </w:behaviors>
        <w:guid w:val="{598833F0-8854-442F-9085-053ACFE1157B}"/>
      </w:docPartPr>
      <w:docPartBody>
        <w:p w:rsidR="00000000" w:rsidRDefault="007F1BD4">
          <w:pPr>
            <w:pStyle w:val="7CED07A69D484BA6846BCBECC6E7D356"/>
          </w:pPr>
          <w:r>
            <w:rPr>
              <w:rStyle w:val="PlaceholderText"/>
            </w:rPr>
            <w:t>[Month of Graduation]</w:t>
          </w:r>
        </w:p>
      </w:docPartBody>
    </w:docPart>
    <w:docPart>
      <w:docPartPr>
        <w:name w:val="B4A6363FC8704ED0A5F4D60B85B221CF"/>
        <w:category>
          <w:name w:val="General"/>
          <w:gallery w:val="placeholder"/>
        </w:category>
        <w:types>
          <w:type w:val="bbPlcHdr"/>
        </w:types>
        <w:behaviors>
          <w:behavior w:val="content"/>
        </w:behaviors>
        <w:guid w:val="{5A3A36EF-C7EC-4030-BC23-028FCF6CF3A5}"/>
      </w:docPartPr>
      <w:docPartBody>
        <w:p w:rsidR="00000000" w:rsidRDefault="007F1BD4">
          <w:pPr>
            <w:pStyle w:val="B4A6363FC8704ED0A5F4D60B85B221CF"/>
          </w:pPr>
          <w:r>
            <w:rPr>
              <w:rStyle w:val="PlaceholderText"/>
            </w:rPr>
            <w:t>[Year]</w:t>
          </w:r>
        </w:p>
      </w:docPartBody>
    </w:docPart>
    <w:docPart>
      <w:docPartPr>
        <w:name w:val="3DCDF5A2B1D94076BA87FC287BA35674"/>
        <w:category>
          <w:name w:val="General"/>
          <w:gallery w:val="placeholder"/>
        </w:category>
        <w:types>
          <w:type w:val="bbPlcHdr"/>
        </w:types>
        <w:behaviors>
          <w:behavior w:val="content"/>
        </w:behaviors>
        <w:guid w:val="{4584D315-2FB0-4966-B7EB-531DE7E2392B}"/>
      </w:docPartPr>
      <w:docPartBody>
        <w:p w:rsidR="00000000" w:rsidRDefault="007F1BD4">
          <w:pPr>
            <w:pStyle w:val="3DCDF5A2B1D94076BA87FC287BA35674"/>
          </w:pPr>
          <w:r>
            <w:rPr>
              <w:rStyle w:val="PlaceholderText"/>
            </w:rPr>
            <w:t>[Bibliography/References/Works Cited</w:t>
          </w:r>
          <w:r w:rsidRPr="00CE3858">
            <w:rPr>
              <w:rStyle w:val="PlaceholderText"/>
            </w:rPr>
            <w:t>.</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BD4"/>
    <w:rsid w:val="007F1B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FCDBF51FB645CE9A589840FA18A831">
    <w:name w:val="88FCDBF51FB645CE9A589840FA18A831"/>
  </w:style>
  <w:style w:type="paragraph" w:customStyle="1" w:styleId="7CED07A69D484BA6846BCBECC6E7D356">
    <w:name w:val="7CED07A69D484BA6846BCBECC6E7D356"/>
  </w:style>
  <w:style w:type="paragraph" w:customStyle="1" w:styleId="B4A6363FC8704ED0A5F4D60B85B221CF">
    <w:name w:val="B4A6363FC8704ED0A5F4D60B85B221CF"/>
  </w:style>
  <w:style w:type="paragraph" w:customStyle="1" w:styleId="3DCDF5A2B1D94076BA87FC287BA35674">
    <w:name w:val="3DCDF5A2B1D94076BA87FC287BA356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ControlsStore xmlns="urn:schemas-microsoft-com.http://biolit.ucsd.edu/biolitschema">
  <ControlNode>
    <ArrayOfControlProperties xmlns="http://schemas.datacontract.org/2004/07/UCSD_BioLit" xmlns:i="http://www.w3.org/2001/XMLSchema-instance"/>
  </ControlNode>
</ControlsStore>
</file>

<file path=customXml/itemProps1.xml><?xml version="1.0" encoding="utf-8"?>
<ds:datastoreItem xmlns:ds="http://schemas.openxmlformats.org/officeDocument/2006/customXml" ds:itemID="{C3F892AA-1705-0C4C-A207-84451AF5AEBF}">
  <ds:schemaRefs>
    <ds:schemaRef ds:uri="http://schemas.openxmlformats.org/officeDocument/2006/bibliography"/>
  </ds:schemaRefs>
</ds:datastoreItem>
</file>

<file path=customXml/itemProps2.xml><?xml version="1.0" encoding="utf-8"?>
<ds:datastoreItem xmlns:ds="http://schemas.openxmlformats.org/officeDocument/2006/customXml" ds:itemID="{28CA2096-AC98-4917-A5AE-870C15B9FB8C}">
  <ds:schemaRefs>
    <ds:schemaRef ds:uri="urn:schemas-microsoft-com.http://biolit.ucsd.edu/biolitschema"/>
    <ds:schemaRef ds:uri="http://schemas.datacontract.org/2004/07/UCSD_BioLit"/>
  </ds:schemaRefs>
</ds:datastoreItem>
</file>

<file path=docProps/app.xml><?xml version="1.0" encoding="utf-8"?>
<Properties xmlns="http://schemas.openxmlformats.org/officeDocument/2006/extended-properties" xmlns:vt="http://schemas.openxmlformats.org/officeDocument/2006/docPropsVTypes">
  <Template>harvard-thesis-template (4).dotx</Template>
  <TotalTime>31</TotalTime>
  <Pages>1</Pages>
  <Words>2982</Words>
  <Characters>17000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Harvard Thesis Template</vt:lpstr>
    </vt:vector>
  </TitlesOfParts>
  <Manager/>
  <Company/>
  <LinksUpToDate>false</LinksUpToDate>
  <CharactersWithSpaces>19943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 Thesis Template</dc:title>
  <dc:subject/>
  <dc:creator>Gerard Said</dc:creator>
  <cp:keywords/>
  <dc:description>Version 2.5.6, April 5, 2017</dc:description>
  <cp:lastModifiedBy>Gerard Said</cp:lastModifiedBy>
  <cp:revision>1</cp:revision>
  <cp:lastPrinted>2017-03-01T18:22:00Z</cp:lastPrinted>
  <dcterms:created xsi:type="dcterms:W3CDTF">2021-03-02T14:01:00Z</dcterms:created>
  <dcterms:modified xsi:type="dcterms:W3CDTF">2021-03-02T14:33:00Z</dcterms:modified>
  <cp:category/>
</cp:coreProperties>
</file>